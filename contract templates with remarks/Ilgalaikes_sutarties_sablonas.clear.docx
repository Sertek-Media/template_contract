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0E153F" w14:textId="77777777" w:rsidR="003E1C1C" w:rsidRPr="00CA6239" w:rsidRDefault="002D46B9">
      <w:pPr>
        <w:tabs>
          <w:tab w:val="left" w:pos="3828"/>
        </w:tabs>
        <w:jc w:val="center"/>
        <w:rPr>
          <w:szCs w:val="24"/>
        </w:rPr>
        <w:pPrChange w:id="0" w:author="Egle" w:date="2015-03-27T16:43:00Z">
          <w:pPr>
            <w:jc w:val="center"/>
          </w:pPr>
        </w:pPrChange>
      </w:pPr>
      <w:r w:rsidRPr="00CA6239">
        <w:rPr>
          <w:rFonts w:ascii="Times New Roman" w:eastAsia="Times New Roman" w:hAnsi="Times New Roman" w:cs="Times New Roman"/>
          <w:b/>
          <w:szCs w:val="24"/>
        </w:rPr>
        <w:t>PASLAUGŲ TEIKIMO SUTARTIS  Nr.</w:t>
      </w:r>
      <w:r w:rsidRPr="00CA6239">
        <w:rPr>
          <w:rFonts w:ascii="Times New Roman" w:eastAsia="Times New Roman" w:hAnsi="Times New Roman" w:cs="Times New Roman"/>
          <w:szCs w:val="24"/>
        </w:rPr>
        <w:t xml:space="preserve">  </w:t>
      </w:r>
      <w:r w:rsidRPr="00CA6239">
        <w:rPr>
          <w:rFonts w:ascii="Times New Roman" w:eastAsia="Times New Roman" w:hAnsi="Times New Roman" w:cs="Times New Roman"/>
          <w:b/>
          <w:szCs w:val="24"/>
        </w:rPr>
        <w:t>2015/..../.... - 01</w:t>
      </w:r>
    </w:p>
    <w:p w14:paraId="1451B6E7" w14:textId="77777777" w:rsidR="003E1C1C" w:rsidRPr="00CA6239" w:rsidRDefault="002D46B9">
      <w:pPr>
        <w:jc w:val="center"/>
        <w:rPr>
          <w:sz w:val="22"/>
          <w:szCs w:val="22"/>
        </w:rPr>
      </w:pPr>
      <w:r w:rsidRPr="00CA6239">
        <w:rPr>
          <w:rFonts w:ascii="Times New Roman" w:eastAsia="Times New Roman" w:hAnsi="Times New Roman" w:cs="Times New Roman"/>
          <w:sz w:val="22"/>
          <w:szCs w:val="22"/>
        </w:rPr>
        <w:t>Vilnius, du tūkstančiai penkioliktųjų metų ________ mėnesio _______ diena</w:t>
      </w:r>
    </w:p>
    <w:p w14:paraId="1DE28B6C" w14:textId="77777777" w:rsidR="003E1C1C" w:rsidRDefault="003E1C1C">
      <w:pPr>
        <w:jc w:val="both"/>
        <w:rPr>
          <w:sz w:val="22"/>
          <w:szCs w:val="22"/>
        </w:rPr>
      </w:pPr>
    </w:p>
    <w:p w14:paraId="170B6280" w14:textId="77777777" w:rsidR="000C427F" w:rsidRPr="00CA6239" w:rsidRDefault="000C427F">
      <w:pPr>
        <w:jc w:val="both"/>
        <w:rPr>
          <w:sz w:val="22"/>
          <w:szCs w:val="22"/>
        </w:rPr>
      </w:pPr>
    </w:p>
    <w:p w14:paraId="2ACE836F" w14:textId="77777777" w:rsidR="009647AB" w:rsidRDefault="002D46B9" w:rsidP="002F254F">
      <w:pPr>
        <w:spacing w:line="276" w:lineRule="auto"/>
        <w:jc w:val="both"/>
        <w:rPr>
          <w:rFonts w:ascii="Times New Roman" w:eastAsia="Times New Roman" w:hAnsi="Times New Roman" w:cs="Times New Roman"/>
          <w:b/>
          <w:i/>
          <w:sz w:val="22"/>
          <w:szCs w:val="22"/>
        </w:rPr>
      </w:pPr>
      <w:r w:rsidRPr="005F5084">
        <w:rPr>
          <w:rFonts w:ascii="Times New Roman" w:eastAsia="Times New Roman" w:hAnsi="Times New Roman" w:cs="Times New Roman"/>
          <w:b/>
          <w:sz w:val="22"/>
          <w:szCs w:val="22"/>
          <w:highlight w:val="red"/>
        </w:rPr>
        <w:t xml:space="preserve">UAB „Greita </w:t>
      </w:r>
      <w:commentRangeStart w:id="1"/>
      <w:r w:rsidRPr="005F5084">
        <w:rPr>
          <w:rFonts w:ascii="Times New Roman" w:eastAsia="Times New Roman" w:hAnsi="Times New Roman" w:cs="Times New Roman"/>
          <w:b/>
          <w:sz w:val="22"/>
          <w:szCs w:val="22"/>
          <w:highlight w:val="red"/>
        </w:rPr>
        <w:t>spauda</w:t>
      </w:r>
      <w:commentRangeEnd w:id="1"/>
      <w:r w:rsidR="005F5084">
        <w:rPr>
          <w:rStyle w:val="CommentReference"/>
        </w:rPr>
        <w:commentReference w:id="1"/>
      </w:r>
      <w:r w:rsidRPr="005F5084">
        <w:rPr>
          <w:rFonts w:ascii="Times New Roman" w:eastAsia="Times New Roman" w:hAnsi="Times New Roman" w:cs="Times New Roman"/>
          <w:b/>
          <w:sz w:val="22"/>
          <w:szCs w:val="22"/>
          <w:highlight w:val="red"/>
        </w:rPr>
        <w:t>“</w:t>
      </w:r>
      <w:r w:rsidRPr="00CA6239">
        <w:rPr>
          <w:rFonts w:ascii="Times New Roman" w:eastAsia="Times New Roman" w:hAnsi="Times New Roman" w:cs="Times New Roman"/>
          <w:sz w:val="22"/>
          <w:szCs w:val="22"/>
        </w:rPr>
        <w:t xml:space="preserve">, įmonės kodas </w:t>
      </w:r>
      <w:commentRangeStart w:id="2"/>
      <w:r w:rsidRPr="005F5084">
        <w:rPr>
          <w:rFonts w:ascii="Times New Roman" w:eastAsia="Times New Roman" w:hAnsi="Times New Roman" w:cs="Times New Roman"/>
          <w:sz w:val="22"/>
          <w:szCs w:val="22"/>
          <w:highlight w:val="red"/>
        </w:rPr>
        <w:t>300630443</w:t>
      </w:r>
      <w:commentRangeEnd w:id="2"/>
      <w:r w:rsidR="005F5084">
        <w:rPr>
          <w:rStyle w:val="CommentReference"/>
        </w:rPr>
        <w:commentReference w:id="2"/>
      </w:r>
      <w:r w:rsidRPr="00CA6239">
        <w:rPr>
          <w:rFonts w:ascii="Times New Roman" w:eastAsia="Times New Roman" w:hAnsi="Times New Roman" w:cs="Times New Roman"/>
          <w:sz w:val="22"/>
          <w:szCs w:val="22"/>
        </w:rPr>
        <w:t xml:space="preserve">, registruotos buveinės adresas </w:t>
      </w:r>
      <w:commentRangeStart w:id="3"/>
      <w:r w:rsidRPr="005F5084">
        <w:rPr>
          <w:rFonts w:ascii="Times New Roman" w:eastAsia="Times New Roman" w:hAnsi="Times New Roman" w:cs="Times New Roman"/>
          <w:sz w:val="22"/>
          <w:szCs w:val="22"/>
          <w:highlight w:val="red"/>
        </w:rPr>
        <w:t>Šeimyniškių</w:t>
      </w:r>
      <w:commentRangeEnd w:id="3"/>
      <w:r w:rsidR="005F5084">
        <w:rPr>
          <w:rStyle w:val="CommentReference"/>
        </w:rPr>
        <w:commentReference w:id="3"/>
      </w:r>
      <w:r w:rsidRPr="005F5084">
        <w:rPr>
          <w:rFonts w:ascii="Times New Roman" w:eastAsia="Times New Roman" w:hAnsi="Times New Roman" w:cs="Times New Roman"/>
          <w:sz w:val="22"/>
          <w:szCs w:val="22"/>
          <w:highlight w:val="red"/>
        </w:rPr>
        <w:t xml:space="preserve"> g. 5A, Vilnius</w:t>
      </w:r>
      <w:r w:rsidRPr="00CA6239">
        <w:rPr>
          <w:rFonts w:ascii="Times New Roman" w:eastAsia="Times New Roman" w:hAnsi="Times New Roman" w:cs="Times New Roman"/>
          <w:sz w:val="22"/>
          <w:szCs w:val="22"/>
        </w:rPr>
        <w:t xml:space="preserve">, atstovaujama pradavimų vadovo </w:t>
      </w:r>
      <w:commentRangeStart w:id="4"/>
      <w:r w:rsidRPr="005F5084">
        <w:rPr>
          <w:rFonts w:ascii="Times New Roman" w:eastAsia="Times New Roman" w:hAnsi="Times New Roman" w:cs="Times New Roman"/>
          <w:sz w:val="22"/>
          <w:szCs w:val="22"/>
          <w:highlight w:val="red"/>
        </w:rPr>
        <w:t>Kęstučio</w:t>
      </w:r>
      <w:commentRangeEnd w:id="4"/>
      <w:r w:rsidR="005F5084">
        <w:rPr>
          <w:rStyle w:val="CommentReference"/>
        </w:rPr>
        <w:commentReference w:id="4"/>
      </w:r>
      <w:r w:rsidRPr="005F5084">
        <w:rPr>
          <w:rFonts w:ascii="Times New Roman" w:eastAsia="Times New Roman" w:hAnsi="Times New Roman" w:cs="Times New Roman"/>
          <w:sz w:val="22"/>
          <w:szCs w:val="22"/>
          <w:highlight w:val="red"/>
        </w:rPr>
        <w:t xml:space="preserve"> Jurėno</w:t>
      </w:r>
      <w:r w:rsidRPr="00CA6239">
        <w:rPr>
          <w:rFonts w:ascii="Times New Roman" w:eastAsia="Times New Roman" w:hAnsi="Times New Roman" w:cs="Times New Roman"/>
          <w:sz w:val="22"/>
          <w:szCs w:val="22"/>
        </w:rPr>
        <w:t xml:space="preserve">, veikiančio pagal įgaliojimą, (toliau vadinamas </w:t>
      </w:r>
      <w:r w:rsidRPr="00CA6239">
        <w:rPr>
          <w:rFonts w:ascii="Times New Roman" w:eastAsia="Times New Roman" w:hAnsi="Times New Roman" w:cs="Times New Roman"/>
          <w:b/>
          <w:i/>
          <w:sz w:val="22"/>
          <w:szCs w:val="22"/>
        </w:rPr>
        <w:t>„Vykdytoju“</w:t>
      </w:r>
      <w:r w:rsidRPr="00CA6239">
        <w:rPr>
          <w:rFonts w:ascii="Times New Roman" w:eastAsia="Times New Roman" w:hAnsi="Times New Roman" w:cs="Times New Roman"/>
          <w:sz w:val="22"/>
          <w:szCs w:val="22"/>
        </w:rPr>
        <w:t xml:space="preserve">), ir </w:t>
      </w:r>
      <w:commentRangeStart w:id="5"/>
      <w:r w:rsidRPr="005F5084">
        <w:rPr>
          <w:rFonts w:ascii="Times New Roman" w:eastAsia="Times New Roman" w:hAnsi="Times New Roman" w:cs="Times New Roman"/>
          <w:sz w:val="22"/>
          <w:szCs w:val="22"/>
          <w:highlight w:val="red"/>
        </w:rPr>
        <w:t>____________________________</w:t>
      </w:r>
      <w:r w:rsidRPr="00CA6239">
        <w:rPr>
          <w:rFonts w:ascii="Times New Roman" w:eastAsia="Times New Roman" w:hAnsi="Times New Roman" w:cs="Times New Roman"/>
          <w:sz w:val="22"/>
          <w:szCs w:val="22"/>
        </w:rPr>
        <w:t xml:space="preserve">, </w:t>
      </w:r>
      <w:commentRangeEnd w:id="5"/>
      <w:r w:rsidR="00592C38">
        <w:rPr>
          <w:rStyle w:val="CommentReference"/>
        </w:rPr>
        <w:commentReference w:id="5"/>
      </w:r>
      <w:r w:rsidRPr="00CA6239">
        <w:rPr>
          <w:rFonts w:ascii="Times New Roman" w:eastAsia="Times New Roman" w:hAnsi="Times New Roman" w:cs="Times New Roman"/>
          <w:sz w:val="22"/>
          <w:szCs w:val="22"/>
        </w:rPr>
        <w:t xml:space="preserve">įmonės kodas </w:t>
      </w:r>
      <w:commentRangeStart w:id="6"/>
      <w:r w:rsidRPr="005F5084">
        <w:rPr>
          <w:rFonts w:ascii="Times New Roman" w:eastAsia="Times New Roman" w:hAnsi="Times New Roman" w:cs="Times New Roman"/>
          <w:sz w:val="22"/>
          <w:szCs w:val="22"/>
          <w:highlight w:val="red"/>
        </w:rPr>
        <w:t>_______________________</w:t>
      </w:r>
      <w:r w:rsidRPr="00CA6239">
        <w:rPr>
          <w:rFonts w:ascii="Times New Roman" w:eastAsia="Times New Roman" w:hAnsi="Times New Roman" w:cs="Times New Roman"/>
          <w:sz w:val="22"/>
          <w:szCs w:val="22"/>
        </w:rPr>
        <w:t xml:space="preserve">, </w:t>
      </w:r>
      <w:commentRangeEnd w:id="6"/>
      <w:r w:rsidR="00592C38">
        <w:rPr>
          <w:rStyle w:val="CommentReference"/>
        </w:rPr>
        <w:commentReference w:id="6"/>
      </w:r>
      <w:r w:rsidRPr="00CA6239">
        <w:rPr>
          <w:rFonts w:ascii="Times New Roman" w:eastAsia="Times New Roman" w:hAnsi="Times New Roman" w:cs="Times New Roman"/>
          <w:sz w:val="22"/>
          <w:szCs w:val="22"/>
        </w:rPr>
        <w:t xml:space="preserve">registruotos </w:t>
      </w:r>
      <w:commentRangeStart w:id="7"/>
      <w:r w:rsidRPr="005F5084">
        <w:rPr>
          <w:rFonts w:ascii="Times New Roman" w:eastAsia="Times New Roman" w:hAnsi="Times New Roman" w:cs="Times New Roman"/>
          <w:sz w:val="22"/>
          <w:szCs w:val="22"/>
          <w:highlight w:val="red"/>
        </w:rPr>
        <w:t>buveinės adresas</w:t>
      </w:r>
      <w:commentRangeEnd w:id="7"/>
      <w:r w:rsidR="00592C38">
        <w:rPr>
          <w:rStyle w:val="CommentReference"/>
        </w:rPr>
        <w:commentReference w:id="7"/>
      </w:r>
      <w:r w:rsidRPr="00CA6239">
        <w:rPr>
          <w:rFonts w:ascii="Times New Roman" w:eastAsia="Times New Roman" w:hAnsi="Times New Roman" w:cs="Times New Roman"/>
          <w:sz w:val="22"/>
          <w:szCs w:val="22"/>
        </w:rPr>
        <w:t xml:space="preserve">, atstovaujama </w:t>
      </w:r>
      <w:commentRangeStart w:id="8"/>
      <w:r w:rsidRPr="005F5084">
        <w:rPr>
          <w:rFonts w:ascii="Times New Roman" w:eastAsia="Times New Roman" w:hAnsi="Times New Roman" w:cs="Times New Roman"/>
          <w:sz w:val="22"/>
          <w:szCs w:val="22"/>
          <w:highlight w:val="red"/>
        </w:rPr>
        <w:t>______________</w:t>
      </w:r>
      <w:r w:rsidRPr="00CA6239">
        <w:rPr>
          <w:rFonts w:ascii="Times New Roman" w:eastAsia="Times New Roman" w:hAnsi="Times New Roman" w:cs="Times New Roman"/>
          <w:sz w:val="22"/>
          <w:szCs w:val="22"/>
        </w:rPr>
        <w:t xml:space="preserve">, </w:t>
      </w:r>
      <w:commentRangeEnd w:id="8"/>
      <w:r w:rsidR="005F5084">
        <w:rPr>
          <w:rStyle w:val="CommentReference"/>
        </w:rPr>
        <w:commentReference w:id="8"/>
      </w:r>
      <w:r w:rsidRPr="00CA6239">
        <w:rPr>
          <w:rFonts w:ascii="Times New Roman" w:eastAsia="Times New Roman" w:hAnsi="Times New Roman" w:cs="Times New Roman"/>
          <w:sz w:val="22"/>
          <w:szCs w:val="22"/>
        </w:rPr>
        <w:t>veikiančio bendrovės įstatų pagrindu</w:t>
      </w:r>
      <w:r w:rsidR="009C1AC8" w:rsidRPr="00CA6239">
        <w:rPr>
          <w:rFonts w:ascii="Times New Roman" w:eastAsia="Times New Roman" w:hAnsi="Times New Roman" w:cs="Times New Roman"/>
          <w:sz w:val="22"/>
          <w:szCs w:val="22"/>
        </w:rPr>
        <w:t>,</w:t>
      </w:r>
      <w:r w:rsidRPr="00CA6239">
        <w:rPr>
          <w:rFonts w:ascii="Times New Roman" w:eastAsia="Times New Roman" w:hAnsi="Times New Roman" w:cs="Times New Roman"/>
          <w:sz w:val="22"/>
          <w:szCs w:val="22"/>
        </w:rPr>
        <w:t xml:space="preserve"> (toliau vadinamas </w:t>
      </w:r>
      <w:r w:rsidRPr="00CA6239">
        <w:rPr>
          <w:rFonts w:ascii="Times New Roman" w:eastAsia="Times New Roman" w:hAnsi="Times New Roman" w:cs="Times New Roman"/>
          <w:b/>
          <w:i/>
          <w:sz w:val="22"/>
          <w:szCs w:val="22"/>
        </w:rPr>
        <w:t>„Užsakovu“</w:t>
      </w:r>
      <w:r w:rsidRPr="00CA6239">
        <w:rPr>
          <w:rFonts w:ascii="Times New Roman" w:eastAsia="Times New Roman" w:hAnsi="Times New Roman" w:cs="Times New Roman"/>
          <w:sz w:val="22"/>
          <w:szCs w:val="22"/>
        </w:rPr>
        <w:t xml:space="preserve">), toliau abu atskirai vadinami </w:t>
      </w:r>
      <w:r w:rsidRPr="00CA6239">
        <w:rPr>
          <w:rFonts w:ascii="Times New Roman" w:eastAsia="Times New Roman" w:hAnsi="Times New Roman" w:cs="Times New Roman"/>
          <w:b/>
          <w:i/>
          <w:sz w:val="22"/>
          <w:szCs w:val="22"/>
        </w:rPr>
        <w:t>„Šalimi“</w:t>
      </w:r>
      <w:r w:rsidRPr="00CA6239">
        <w:rPr>
          <w:rFonts w:ascii="Times New Roman" w:eastAsia="Times New Roman" w:hAnsi="Times New Roman" w:cs="Times New Roman"/>
          <w:sz w:val="22"/>
          <w:szCs w:val="22"/>
        </w:rPr>
        <w:t xml:space="preserve">, o abu kartu </w:t>
      </w:r>
      <w:r w:rsidRPr="00CA6239">
        <w:rPr>
          <w:rFonts w:ascii="Times New Roman" w:eastAsia="Times New Roman" w:hAnsi="Times New Roman" w:cs="Times New Roman"/>
          <w:b/>
          <w:i/>
          <w:sz w:val="22"/>
          <w:szCs w:val="22"/>
        </w:rPr>
        <w:t>„Šalimis“</w:t>
      </w:r>
      <w:r w:rsidRPr="009647AB">
        <w:rPr>
          <w:rFonts w:ascii="Times New Roman" w:eastAsia="Times New Roman" w:hAnsi="Times New Roman" w:cs="Times New Roman"/>
          <w:i/>
          <w:sz w:val="22"/>
          <w:szCs w:val="22"/>
        </w:rPr>
        <w:t>,</w:t>
      </w:r>
      <w:r w:rsidRPr="00CA6239">
        <w:rPr>
          <w:rFonts w:ascii="Times New Roman" w:eastAsia="Times New Roman" w:hAnsi="Times New Roman" w:cs="Times New Roman"/>
          <w:b/>
          <w:i/>
          <w:sz w:val="22"/>
          <w:szCs w:val="22"/>
        </w:rPr>
        <w:t xml:space="preserve"> </w:t>
      </w:r>
    </w:p>
    <w:p w14:paraId="4F94FAA0" w14:textId="77777777" w:rsidR="009647AB" w:rsidRDefault="009647AB">
      <w:pPr>
        <w:jc w:val="both"/>
        <w:rPr>
          <w:rFonts w:ascii="Times New Roman" w:eastAsia="Times New Roman" w:hAnsi="Times New Roman" w:cs="Times New Roman"/>
          <w:b/>
          <w:i/>
          <w:sz w:val="22"/>
          <w:szCs w:val="22"/>
        </w:rPr>
      </w:pPr>
    </w:p>
    <w:p w14:paraId="215F9E49" w14:textId="77777777" w:rsidR="009647AB" w:rsidRDefault="009647AB" w:rsidP="009647AB">
      <w:pPr>
        <w:jc w:val="both"/>
        <w:rPr>
          <w:rFonts w:ascii="Times New Roman" w:eastAsia="Times New Roman" w:hAnsi="Times New Roman" w:cs="Times New Roman"/>
          <w:b/>
          <w:i/>
          <w:sz w:val="22"/>
          <w:szCs w:val="22"/>
        </w:rPr>
      </w:pPr>
      <w:r>
        <w:rPr>
          <w:rFonts w:ascii="Times New Roman" w:eastAsia="Times New Roman" w:hAnsi="Times New Roman" w:cs="Times New Roman"/>
          <w:b/>
          <w:sz w:val="22"/>
          <w:szCs w:val="22"/>
        </w:rPr>
        <w:t xml:space="preserve">atsižvelgdami į tai, kad </w:t>
      </w:r>
      <w:r>
        <w:rPr>
          <w:rFonts w:ascii="Times New Roman" w:eastAsia="Times New Roman" w:hAnsi="Times New Roman" w:cs="Times New Roman"/>
          <w:sz w:val="22"/>
          <w:szCs w:val="22"/>
        </w:rPr>
        <w:t xml:space="preserve">Užsakovas siekia gauti </w:t>
      </w:r>
      <w:r w:rsidRPr="00CA6239">
        <w:rPr>
          <w:rFonts w:ascii="Times New Roman" w:eastAsia="Times New Roman" w:hAnsi="Times New Roman" w:cs="Times New Roman"/>
          <w:sz w:val="22"/>
          <w:szCs w:val="22"/>
        </w:rPr>
        <w:t>maketavimo, spaudos ir</w:t>
      </w:r>
      <w:r>
        <w:rPr>
          <w:rFonts w:ascii="Times New Roman" w:eastAsia="Times New Roman" w:hAnsi="Times New Roman" w:cs="Times New Roman"/>
          <w:sz w:val="22"/>
          <w:szCs w:val="22"/>
        </w:rPr>
        <w:t xml:space="preserve"> (ar)</w:t>
      </w:r>
      <w:r w:rsidRPr="00CA6239">
        <w:rPr>
          <w:rFonts w:ascii="Times New Roman" w:eastAsia="Times New Roman" w:hAnsi="Times New Roman" w:cs="Times New Roman"/>
          <w:sz w:val="22"/>
          <w:szCs w:val="22"/>
        </w:rPr>
        <w:t xml:space="preserve"> reklamos gamybos </w:t>
      </w:r>
      <w:r>
        <w:rPr>
          <w:rFonts w:ascii="Times New Roman" w:eastAsia="Times New Roman" w:hAnsi="Times New Roman" w:cs="Times New Roman"/>
          <w:sz w:val="22"/>
          <w:szCs w:val="22"/>
        </w:rPr>
        <w:t xml:space="preserve">paslaugas, o Vykdytojas yra profesionalus tokių paslaugų teikėjas, turintis </w:t>
      </w:r>
      <w:r w:rsidRPr="009647AB">
        <w:rPr>
          <w:rFonts w:ascii="Times New Roman" w:eastAsia="Times New Roman" w:hAnsi="Times New Roman" w:cs="Times New Roman"/>
          <w:sz w:val="22"/>
          <w:szCs w:val="22"/>
        </w:rPr>
        <w:t>SA 8000, ISO 9001 ir ISO 14001 sertifikatus,</w:t>
      </w:r>
    </w:p>
    <w:p w14:paraId="6C4823B1" w14:textId="77777777" w:rsidR="009647AB" w:rsidRDefault="009647AB">
      <w:pPr>
        <w:jc w:val="both"/>
        <w:rPr>
          <w:rFonts w:ascii="Times New Roman" w:eastAsia="Times New Roman" w:hAnsi="Times New Roman" w:cs="Times New Roman"/>
          <w:b/>
          <w:i/>
          <w:sz w:val="22"/>
          <w:szCs w:val="22"/>
        </w:rPr>
      </w:pPr>
    </w:p>
    <w:p w14:paraId="268E40F4" w14:textId="77777777" w:rsidR="003E1C1C" w:rsidRPr="00CA6239" w:rsidRDefault="002D46B9">
      <w:pPr>
        <w:jc w:val="both"/>
        <w:rPr>
          <w:sz w:val="22"/>
          <w:szCs w:val="22"/>
        </w:rPr>
      </w:pPr>
      <w:r w:rsidRPr="00CA6239">
        <w:rPr>
          <w:rFonts w:ascii="Times New Roman" w:eastAsia="Times New Roman" w:hAnsi="Times New Roman" w:cs="Times New Roman"/>
          <w:sz w:val="22"/>
          <w:szCs w:val="22"/>
        </w:rPr>
        <w:t xml:space="preserve">sudarė šią paslaugų teikimo sutartį (toliau vadinama </w:t>
      </w:r>
      <w:r w:rsidR="00EC3A6A">
        <w:rPr>
          <w:rFonts w:ascii="Times New Roman" w:eastAsia="Times New Roman" w:hAnsi="Times New Roman" w:cs="Times New Roman"/>
          <w:b/>
          <w:i/>
          <w:sz w:val="22"/>
          <w:szCs w:val="22"/>
        </w:rPr>
        <w:t>„Sutartimi</w:t>
      </w:r>
      <w:r w:rsidRPr="00CA6239">
        <w:rPr>
          <w:rFonts w:ascii="Times New Roman" w:eastAsia="Times New Roman" w:hAnsi="Times New Roman" w:cs="Times New Roman"/>
          <w:b/>
          <w:i/>
          <w:sz w:val="22"/>
          <w:szCs w:val="22"/>
        </w:rPr>
        <w:t>“</w:t>
      </w:r>
      <w:r w:rsidRPr="00CA6239">
        <w:rPr>
          <w:rFonts w:ascii="Times New Roman" w:eastAsia="Times New Roman" w:hAnsi="Times New Roman" w:cs="Times New Roman"/>
          <w:sz w:val="22"/>
          <w:szCs w:val="22"/>
        </w:rPr>
        <w:t>) ir joje susitarė dėl žemiau išdėstyto:</w:t>
      </w:r>
    </w:p>
    <w:p w14:paraId="3A5E89A9" w14:textId="77777777" w:rsidR="003E1C1C" w:rsidRPr="00CA6239" w:rsidRDefault="003E1C1C">
      <w:pPr>
        <w:jc w:val="both"/>
        <w:rPr>
          <w:sz w:val="22"/>
          <w:szCs w:val="22"/>
        </w:rPr>
      </w:pPr>
    </w:p>
    <w:p w14:paraId="57D3FB00" w14:textId="77777777" w:rsidR="003E1C1C" w:rsidRPr="00CA6239" w:rsidRDefault="002D46B9" w:rsidP="00D14497">
      <w:pPr>
        <w:pStyle w:val="ListParagraph"/>
        <w:numPr>
          <w:ilvl w:val="0"/>
          <w:numId w:val="1"/>
        </w:numPr>
        <w:ind w:left="284" w:hanging="284"/>
        <w:jc w:val="both"/>
        <w:rPr>
          <w:rFonts w:ascii="Times New Roman" w:eastAsia="Times New Roman" w:hAnsi="Times New Roman" w:cs="Times New Roman"/>
          <w:b/>
          <w:sz w:val="22"/>
          <w:szCs w:val="22"/>
        </w:rPr>
      </w:pPr>
      <w:r w:rsidRPr="00CA6239">
        <w:rPr>
          <w:rFonts w:ascii="Times New Roman" w:eastAsia="Times New Roman" w:hAnsi="Times New Roman" w:cs="Times New Roman"/>
          <w:b/>
          <w:sz w:val="22"/>
          <w:szCs w:val="22"/>
        </w:rPr>
        <w:t>SUTARTIES OBJEKTAS</w:t>
      </w:r>
    </w:p>
    <w:p w14:paraId="7A510A56" w14:textId="77777777" w:rsidR="00D14497" w:rsidRPr="00CA6239" w:rsidRDefault="002D46B9" w:rsidP="00D14497">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Šia </w:t>
      </w:r>
      <w:r w:rsidR="009C1AC8" w:rsidRPr="00CA6239">
        <w:rPr>
          <w:rFonts w:ascii="Times New Roman" w:eastAsia="Times New Roman" w:hAnsi="Times New Roman" w:cs="Times New Roman"/>
          <w:sz w:val="22"/>
          <w:szCs w:val="22"/>
        </w:rPr>
        <w:t>S</w:t>
      </w:r>
      <w:r w:rsidRPr="00CA6239">
        <w:rPr>
          <w:rFonts w:ascii="Times New Roman" w:eastAsia="Times New Roman" w:hAnsi="Times New Roman" w:cs="Times New Roman"/>
          <w:sz w:val="22"/>
          <w:szCs w:val="22"/>
        </w:rPr>
        <w:t xml:space="preserve">utartimi Vykdytojas įsipareigoja kokybiškai ir laiku Užsakovui atlikti maketavimo, spaudos ir reklamos gamybos darbus </w:t>
      </w:r>
      <w:r w:rsidR="00D14497" w:rsidRPr="00CA6239">
        <w:rPr>
          <w:rFonts w:ascii="Times New Roman" w:eastAsia="Times New Roman" w:hAnsi="Times New Roman" w:cs="Times New Roman"/>
          <w:sz w:val="22"/>
          <w:szCs w:val="22"/>
        </w:rPr>
        <w:t xml:space="preserve">(toliau vadinama </w:t>
      </w:r>
      <w:r w:rsidR="00D14497" w:rsidRPr="00CA6239">
        <w:rPr>
          <w:rFonts w:ascii="Times New Roman" w:eastAsia="Times New Roman" w:hAnsi="Times New Roman" w:cs="Times New Roman"/>
          <w:b/>
          <w:i/>
          <w:sz w:val="22"/>
          <w:szCs w:val="22"/>
        </w:rPr>
        <w:t>„Darbais“</w:t>
      </w:r>
      <w:r w:rsidR="00D14497" w:rsidRPr="00CA6239">
        <w:rPr>
          <w:rFonts w:ascii="Times New Roman" w:eastAsia="Times New Roman" w:hAnsi="Times New Roman" w:cs="Times New Roman"/>
          <w:sz w:val="22"/>
          <w:szCs w:val="22"/>
        </w:rPr>
        <w:t xml:space="preserve">) </w:t>
      </w:r>
      <w:r w:rsidRPr="00CA6239">
        <w:rPr>
          <w:rFonts w:ascii="Times New Roman" w:eastAsia="Times New Roman" w:hAnsi="Times New Roman" w:cs="Times New Roman"/>
          <w:sz w:val="22"/>
          <w:szCs w:val="22"/>
        </w:rPr>
        <w:t xml:space="preserve">pagal šios </w:t>
      </w:r>
      <w:r w:rsidR="009C1AC8" w:rsidRPr="00CA6239">
        <w:rPr>
          <w:rFonts w:ascii="Times New Roman" w:eastAsia="Times New Roman" w:hAnsi="Times New Roman" w:cs="Times New Roman"/>
          <w:sz w:val="22"/>
          <w:szCs w:val="22"/>
        </w:rPr>
        <w:t>S</w:t>
      </w:r>
      <w:r w:rsidRPr="00CA6239">
        <w:rPr>
          <w:rFonts w:ascii="Times New Roman" w:eastAsia="Times New Roman" w:hAnsi="Times New Roman" w:cs="Times New Roman"/>
          <w:sz w:val="22"/>
          <w:szCs w:val="22"/>
        </w:rPr>
        <w:t xml:space="preserve">utarties užsakymuose-prieduose </w:t>
      </w:r>
      <w:r w:rsidR="00D14497" w:rsidRPr="00CA6239">
        <w:rPr>
          <w:rFonts w:ascii="Times New Roman" w:eastAsia="Times New Roman" w:hAnsi="Times New Roman" w:cs="Times New Roman"/>
          <w:sz w:val="22"/>
          <w:szCs w:val="22"/>
        </w:rPr>
        <w:t>(</w:t>
      </w:r>
      <w:r w:rsidR="00AB1665" w:rsidRPr="00CA6239">
        <w:rPr>
          <w:rFonts w:ascii="Times New Roman" w:eastAsia="Times New Roman" w:hAnsi="Times New Roman" w:cs="Times New Roman"/>
          <w:sz w:val="22"/>
          <w:szCs w:val="22"/>
        </w:rPr>
        <w:t xml:space="preserve">pavyzdinė forma pridedama prie šios Sutarties kaip priedas Nr. 1; </w:t>
      </w:r>
      <w:r w:rsidR="00D14497" w:rsidRPr="00CA6239">
        <w:rPr>
          <w:rFonts w:ascii="Times New Roman" w:eastAsia="Times New Roman" w:hAnsi="Times New Roman" w:cs="Times New Roman"/>
          <w:sz w:val="22"/>
          <w:szCs w:val="22"/>
        </w:rPr>
        <w:t xml:space="preserve">toliau vadinama </w:t>
      </w:r>
      <w:r w:rsidR="00D14497" w:rsidRPr="00CA6239">
        <w:rPr>
          <w:rFonts w:ascii="Times New Roman" w:eastAsia="Times New Roman" w:hAnsi="Times New Roman" w:cs="Times New Roman"/>
          <w:b/>
          <w:i/>
          <w:sz w:val="22"/>
          <w:szCs w:val="22"/>
        </w:rPr>
        <w:t>„Užsakymais“</w:t>
      </w:r>
      <w:r w:rsidR="00D14497" w:rsidRPr="00CA6239">
        <w:rPr>
          <w:rFonts w:ascii="Times New Roman" w:eastAsia="Times New Roman" w:hAnsi="Times New Roman" w:cs="Times New Roman"/>
          <w:sz w:val="22"/>
          <w:szCs w:val="22"/>
        </w:rPr>
        <w:t xml:space="preserve">) </w:t>
      </w:r>
      <w:r w:rsidRPr="00CA6239">
        <w:rPr>
          <w:rFonts w:ascii="Times New Roman" w:eastAsia="Times New Roman" w:hAnsi="Times New Roman" w:cs="Times New Roman"/>
          <w:sz w:val="22"/>
          <w:szCs w:val="22"/>
        </w:rPr>
        <w:t xml:space="preserve">nustatytus parametrus, o Užsakovas įsipareigoja </w:t>
      </w:r>
      <w:r w:rsidR="001972CB">
        <w:rPr>
          <w:rFonts w:ascii="Times New Roman" w:eastAsia="Times New Roman" w:hAnsi="Times New Roman" w:cs="Times New Roman"/>
          <w:sz w:val="22"/>
          <w:szCs w:val="22"/>
        </w:rPr>
        <w:t>priimti</w:t>
      </w:r>
      <w:r w:rsidRPr="00CA6239">
        <w:rPr>
          <w:rFonts w:ascii="Times New Roman" w:eastAsia="Times New Roman" w:hAnsi="Times New Roman" w:cs="Times New Roman"/>
          <w:sz w:val="22"/>
          <w:szCs w:val="22"/>
        </w:rPr>
        <w:t xml:space="preserve"> </w:t>
      </w:r>
      <w:r w:rsidR="00D14497" w:rsidRPr="00CA6239">
        <w:rPr>
          <w:rFonts w:ascii="Times New Roman" w:eastAsia="Times New Roman" w:hAnsi="Times New Roman" w:cs="Times New Roman"/>
          <w:sz w:val="22"/>
          <w:szCs w:val="22"/>
        </w:rPr>
        <w:t>D</w:t>
      </w:r>
      <w:r w:rsidRPr="00CA6239">
        <w:rPr>
          <w:rFonts w:ascii="Times New Roman" w:eastAsia="Times New Roman" w:hAnsi="Times New Roman" w:cs="Times New Roman"/>
          <w:sz w:val="22"/>
          <w:szCs w:val="22"/>
        </w:rPr>
        <w:t xml:space="preserve">arbus </w:t>
      </w:r>
      <w:r w:rsidR="001972CB">
        <w:rPr>
          <w:rFonts w:ascii="Times New Roman" w:eastAsia="Times New Roman" w:hAnsi="Times New Roman" w:cs="Times New Roman"/>
          <w:sz w:val="22"/>
          <w:szCs w:val="22"/>
        </w:rPr>
        <w:t xml:space="preserve">ir už juos </w:t>
      </w:r>
      <w:r w:rsidRPr="00CA6239">
        <w:rPr>
          <w:rFonts w:ascii="Times New Roman" w:eastAsia="Times New Roman" w:hAnsi="Times New Roman" w:cs="Times New Roman"/>
          <w:sz w:val="22"/>
          <w:szCs w:val="22"/>
        </w:rPr>
        <w:t>laiku atsiskaityti su Vykdytoju taip, kaip numatyta šioje Sutartyje</w:t>
      </w:r>
      <w:r w:rsidR="00D93AF1" w:rsidRPr="00CA6239">
        <w:rPr>
          <w:rFonts w:ascii="Times New Roman" w:eastAsia="Times New Roman" w:hAnsi="Times New Roman" w:cs="Times New Roman"/>
          <w:sz w:val="22"/>
          <w:szCs w:val="22"/>
        </w:rPr>
        <w:t>.</w:t>
      </w:r>
    </w:p>
    <w:p w14:paraId="12066F32" w14:textId="77777777" w:rsidR="00D14497" w:rsidRPr="00CA6239" w:rsidRDefault="00D14497" w:rsidP="00D14497">
      <w:pPr>
        <w:pStyle w:val="ListParagraph"/>
        <w:ind w:left="567"/>
        <w:jc w:val="both"/>
        <w:rPr>
          <w:rFonts w:ascii="Times New Roman" w:eastAsia="Times New Roman" w:hAnsi="Times New Roman" w:cs="Times New Roman"/>
          <w:sz w:val="22"/>
          <w:szCs w:val="22"/>
        </w:rPr>
      </w:pPr>
    </w:p>
    <w:p w14:paraId="1BE47EA6" w14:textId="77777777" w:rsidR="00D14497" w:rsidRPr="00CA6239" w:rsidRDefault="00D14497" w:rsidP="00D14497">
      <w:pPr>
        <w:pStyle w:val="ListParagraph"/>
        <w:numPr>
          <w:ilvl w:val="0"/>
          <w:numId w:val="1"/>
        </w:numPr>
        <w:ind w:left="284" w:hanging="284"/>
        <w:jc w:val="both"/>
        <w:rPr>
          <w:rFonts w:ascii="Times New Roman" w:eastAsia="Times New Roman" w:hAnsi="Times New Roman" w:cs="Times New Roman"/>
          <w:b/>
          <w:sz w:val="22"/>
          <w:szCs w:val="22"/>
        </w:rPr>
      </w:pPr>
      <w:r w:rsidRPr="00CA6239">
        <w:rPr>
          <w:rFonts w:ascii="Times New Roman" w:eastAsia="Times New Roman" w:hAnsi="Times New Roman" w:cs="Times New Roman"/>
          <w:b/>
          <w:sz w:val="22"/>
          <w:szCs w:val="22"/>
        </w:rPr>
        <w:t>UŽSAKYMŲ PATEIKIMAS</w:t>
      </w:r>
    </w:p>
    <w:p w14:paraId="27DB6399" w14:textId="77777777" w:rsidR="009C2402" w:rsidRPr="00CA6239" w:rsidRDefault="009C2402" w:rsidP="00D14497">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D</w:t>
      </w:r>
      <w:r w:rsidR="002D46B9" w:rsidRPr="00CA6239">
        <w:rPr>
          <w:rFonts w:ascii="Times New Roman" w:eastAsia="Times New Roman" w:hAnsi="Times New Roman" w:cs="Times New Roman"/>
          <w:sz w:val="22"/>
          <w:szCs w:val="22"/>
        </w:rPr>
        <w:t xml:space="preserve">arbų turinys, pavadinimai, kaina, apimtys ir atlikimo terminai yra </w:t>
      </w:r>
      <w:r w:rsidRPr="00CA6239">
        <w:rPr>
          <w:rFonts w:ascii="Times New Roman" w:eastAsia="Times New Roman" w:hAnsi="Times New Roman" w:cs="Times New Roman"/>
          <w:sz w:val="22"/>
          <w:szCs w:val="22"/>
        </w:rPr>
        <w:t>nurodomi</w:t>
      </w:r>
      <w:r w:rsidR="002D46B9" w:rsidRPr="00CA6239">
        <w:rPr>
          <w:rFonts w:ascii="Times New Roman" w:eastAsia="Times New Roman" w:hAnsi="Times New Roman" w:cs="Times New Roman"/>
          <w:sz w:val="22"/>
          <w:szCs w:val="22"/>
        </w:rPr>
        <w:t xml:space="preserve"> </w:t>
      </w:r>
      <w:r w:rsidRPr="00CA6239">
        <w:rPr>
          <w:rFonts w:ascii="Times New Roman" w:eastAsia="Times New Roman" w:hAnsi="Times New Roman" w:cs="Times New Roman"/>
          <w:sz w:val="22"/>
          <w:szCs w:val="22"/>
        </w:rPr>
        <w:t>U</w:t>
      </w:r>
      <w:r w:rsidR="002D46B9" w:rsidRPr="00CA6239">
        <w:rPr>
          <w:rFonts w:ascii="Times New Roman" w:eastAsia="Times New Roman" w:hAnsi="Times New Roman" w:cs="Times New Roman"/>
          <w:sz w:val="22"/>
          <w:szCs w:val="22"/>
        </w:rPr>
        <w:t xml:space="preserve">žsakymuose, kurie nuo abiejų </w:t>
      </w:r>
      <w:r w:rsidR="009C1AC8" w:rsidRPr="00CA6239">
        <w:rPr>
          <w:rFonts w:ascii="Times New Roman" w:eastAsia="Times New Roman" w:hAnsi="Times New Roman" w:cs="Times New Roman"/>
          <w:sz w:val="22"/>
          <w:szCs w:val="22"/>
        </w:rPr>
        <w:t>Š</w:t>
      </w:r>
      <w:r w:rsidR="002D46B9" w:rsidRPr="00CA6239">
        <w:rPr>
          <w:rFonts w:ascii="Times New Roman" w:eastAsia="Times New Roman" w:hAnsi="Times New Roman" w:cs="Times New Roman"/>
          <w:sz w:val="22"/>
          <w:szCs w:val="22"/>
        </w:rPr>
        <w:t xml:space="preserve">alių </w:t>
      </w:r>
      <w:r w:rsidR="00D93AF1" w:rsidRPr="00CA6239">
        <w:rPr>
          <w:rFonts w:ascii="Times New Roman" w:eastAsia="Times New Roman" w:hAnsi="Times New Roman" w:cs="Times New Roman"/>
          <w:sz w:val="22"/>
          <w:szCs w:val="22"/>
        </w:rPr>
        <w:t xml:space="preserve">raštiško </w:t>
      </w:r>
      <w:r w:rsidR="002D46B9" w:rsidRPr="00CA6239">
        <w:rPr>
          <w:rFonts w:ascii="Times New Roman" w:eastAsia="Times New Roman" w:hAnsi="Times New Roman" w:cs="Times New Roman"/>
          <w:sz w:val="22"/>
          <w:szCs w:val="22"/>
        </w:rPr>
        <w:t>patvirtinimo dienos tampa nea</w:t>
      </w:r>
      <w:r w:rsidRPr="00CA6239">
        <w:rPr>
          <w:rFonts w:ascii="Times New Roman" w:eastAsia="Times New Roman" w:hAnsi="Times New Roman" w:cs="Times New Roman"/>
          <w:sz w:val="22"/>
          <w:szCs w:val="22"/>
        </w:rPr>
        <w:t>tsiejama šios Sutarties dalimi.</w:t>
      </w:r>
    </w:p>
    <w:p w14:paraId="2688AE63" w14:textId="77777777" w:rsidR="009C2402" w:rsidRPr="00CA6239" w:rsidRDefault="002D46B9" w:rsidP="00D14497">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Užsakymai gali būti </w:t>
      </w:r>
      <w:r w:rsidR="00D93AF1" w:rsidRPr="00CA6239">
        <w:rPr>
          <w:rFonts w:ascii="Times New Roman" w:eastAsia="Times New Roman" w:hAnsi="Times New Roman" w:cs="Times New Roman"/>
          <w:sz w:val="22"/>
          <w:szCs w:val="22"/>
        </w:rPr>
        <w:t>pateikti</w:t>
      </w:r>
      <w:r w:rsidR="009C2402" w:rsidRPr="00CA6239">
        <w:rPr>
          <w:rFonts w:ascii="Times New Roman" w:eastAsia="Times New Roman" w:hAnsi="Times New Roman" w:cs="Times New Roman"/>
          <w:sz w:val="22"/>
          <w:szCs w:val="22"/>
        </w:rPr>
        <w:t xml:space="preserve"> vienu iš toliau nurodytų būdų</w:t>
      </w:r>
      <w:r w:rsidR="00D93AF1" w:rsidRPr="00CA6239">
        <w:rPr>
          <w:rFonts w:ascii="Times New Roman" w:eastAsia="Times New Roman" w:hAnsi="Times New Roman" w:cs="Times New Roman"/>
          <w:sz w:val="22"/>
          <w:szCs w:val="22"/>
        </w:rPr>
        <w:t xml:space="preserve">: (i) pateikiant popierinį užsakymą adresu </w:t>
      </w:r>
      <w:r w:rsidR="00D93AF1" w:rsidRPr="002F6951">
        <w:rPr>
          <w:rFonts w:ascii="Times New Roman" w:eastAsia="Times New Roman" w:hAnsi="Times New Roman" w:cs="Times New Roman"/>
          <w:sz w:val="22"/>
          <w:szCs w:val="22"/>
          <w:highlight w:val="red"/>
        </w:rPr>
        <w:t xml:space="preserve">Šeimyniškių g. </w:t>
      </w:r>
      <w:commentRangeStart w:id="9"/>
      <w:r w:rsidR="00D93AF1" w:rsidRPr="002F6951">
        <w:rPr>
          <w:rFonts w:ascii="Times New Roman" w:eastAsia="Times New Roman" w:hAnsi="Times New Roman" w:cs="Times New Roman"/>
          <w:sz w:val="22"/>
          <w:szCs w:val="22"/>
          <w:highlight w:val="red"/>
        </w:rPr>
        <w:t>5A</w:t>
      </w:r>
      <w:commentRangeEnd w:id="9"/>
      <w:r w:rsidR="002F6951">
        <w:rPr>
          <w:rStyle w:val="CommentReference"/>
        </w:rPr>
        <w:commentReference w:id="9"/>
      </w:r>
      <w:r w:rsidR="00D93AF1" w:rsidRPr="002F6951">
        <w:rPr>
          <w:rFonts w:ascii="Times New Roman" w:eastAsia="Times New Roman" w:hAnsi="Times New Roman" w:cs="Times New Roman"/>
          <w:sz w:val="22"/>
          <w:szCs w:val="22"/>
          <w:highlight w:val="red"/>
        </w:rPr>
        <w:t>, Vilnius</w:t>
      </w:r>
      <w:r w:rsidR="00D93AF1" w:rsidRPr="00CA6239">
        <w:rPr>
          <w:rFonts w:ascii="Times New Roman" w:eastAsia="Times New Roman" w:hAnsi="Times New Roman" w:cs="Times New Roman"/>
          <w:sz w:val="22"/>
          <w:szCs w:val="22"/>
        </w:rPr>
        <w:t>;</w:t>
      </w:r>
      <w:r w:rsidRPr="00CA6239">
        <w:rPr>
          <w:rFonts w:ascii="Times New Roman" w:eastAsia="Times New Roman" w:hAnsi="Times New Roman" w:cs="Times New Roman"/>
          <w:sz w:val="22"/>
          <w:szCs w:val="22"/>
        </w:rPr>
        <w:t xml:space="preserve"> </w:t>
      </w:r>
      <w:r w:rsidR="009C2402" w:rsidRPr="00CA6239">
        <w:rPr>
          <w:rFonts w:ascii="Times New Roman" w:eastAsia="Times New Roman" w:hAnsi="Times New Roman" w:cs="Times New Roman"/>
          <w:sz w:val="22"/>
          <w:szCs w:val="22"/>
        </w:rPr>
        <w:t xml:space="preserve">(ii) </w:t>
      </w:r>
      <w:r w:rsidRPr="00CA6239">
        <w:rPr>
          <w:rFonts w:ascii="Times New Roman" w:eastAsia="Times New Roman" w:hAnsi="Times New Roman" w:cs="Times New Roman"/>
          <w:sz w:val="22"/>
          <w:szCs w:val="22"/>
        </w:rPr>
        <w:t>faksu</w:t>
      </w:r>
      <w:r w:rsidR="00D93AF1" w:rsidRPr="00CA6239">
        <w:rPr>
          <w:rFonts w:ascii="Times New Roman" w:eastAsia="Times New Roman" w:hAnsi="Times New Roman" w:cs="Times New Roman"/>
          <w:sz w:val="22"/>
          <w:szCs w:val="22"/>
        </w:rPr>
        <w:t xml:space="preserve">, Nr. </w:t>
      </w:r>
      <w:commentRangeStart w:id="10"/>
      <w:r w:rsidR="00D93AF1" w:rsidRPr="005F5084">
        <w:rPr>
          <w:rFonts w:ascii="Times New Roman" w:eastAsia="Times New Roman" w:hAnsi="Times New Roman" w:cs="Times New Roman"/>
          <w:sz w:val="22"/>
          <w:szCs w:val="22"/>
          <w:highlight w:val="red"/>
        </w:rPr>
        <w:t>+370[●]</w:t>
      </w:r>
      <w:commentRangeEnd w:id="10"/>
      <w:r w:rsidR="005F5084">
        <w:rPr>
          <w:rStyle w:val="CommentReference"/>
        </w:rPr>
        <w:commentReference w:id="10"/>
      </w:r>
      <w:r w:rsidR="00D93AF1" w:rsidRPr="00CA6239">
        <w:rPr>
          <w:rFonts w:ascii="Times New Roman" w:eastAsia="Times New Roman" w:hAnsi="Times New Roman" w:cs="Times New Roman"/>
          <w:sz w:val="22"/>
          <w:szCs w:val="22"/>
        </w:rPr>
        <w:t xml:space="preserve">; </w:t>
      </w:r>
      <w:r w:rsidR="009C2402" w:rsidRPr="00CA6239">
        <w:rPr>
          <w:rFonts w:ascii="Times New Roman" w:eastAsia="Times New Roman" w:hAnsi="Times New Roman" w:cs="Times New Roman"/>
          <w:sz w:val="22"/>
          <w:szCs w:val="22"/>
        </w:rPr>
        <w:t xml:space="preserve">(iii) </w:t>
      </w:r>
      <w:r w:rsidRPr="00CA6239">
        <w:rPr>
          <w:rFonts w:ascii="Times New Roman" w:eastAsia="Times New Roman" w:hAnsi="Times New Roman" w:cs="Times New Roman"/>
          <w:sz w:val="22"/>
          <w:szCs w:val="22"/>
        </w:rPr>
        <w:t>el</w:t>
      </w:r>
      <w:r w:rsidR="001B1E66" w:rsidRPr="00CA6239">
        <w:rPr>
          <w:rFonts w:ascii="Times New Roman" w:eastAsia="Times New Roman" w:hAnsi="Times New Roman" w:cs="Times New Roman"/>
          <w:sz w:val="22"/>
          <w:szCs w:val="22"/>
        </w:rPr>
        <w:t>.</w:t>
      </w:r>
      <w:r w:rsidRPr="00CA6239">
        <w:rPr>
          <w:rFonts w:ascii="Times New Roman" w:eastAsia="Times New Roman" w:hAnsi="Times New Roman" w:cs="Times New Roman"/>
          <w:sz w:val="22"/>
          <w:szCs w:val="22"/>
        </w:rPr>
        <w:t xml:space="preserve"> paštu, </w:t>
      </w:r>
      <w:r w:rsidR="009C2402" w:rsidRPr="00CA6239">
        <w:rPr>
          <w:rFonts w:ascii="Times New Roman" w:eastAsia="Times New Roman" w:hAnsi="Times New Roman" w:cs="Times New Roman"/>
          <w:sz w:val="22"/>
          <w:szCs w:val="22"/>
        </w:rPr>
        <w:t xml:space="preserve">adresu </w:t>
      </w:r>
      <w:commentRangeStart w:id="11"/>
      <w:r w:rsidR="009C2402" w:rsidRPr="005F5084">
        <w:rPr>
          <w:rFonts w:ascii="Times New Roman" w:eastAsia="Times New Roman" w:hAnsi="Times New Roman" w:cs="Times New Roman"/>
          <w:sz w:val="22"/>
          <w:szCs w:val="22"/>
          <w:highlight w:val="red"/>
        </w:rPr>
        <w:t>[●</w:t>
      </w:r>
      <w:commentRangeEnd w:id="11"/>
      <w:r w:rsidR="005F5084">
        <w:rPr>
          <w:rStyle w:val="CommentReference"/>
        </w:rPr>
        <w:commentReference w:id="11"/>
      </w:r>
      <w:r w:rsidR="009C2402" w:rsidRPr="005F5084">
        <w:rPr>
          <w:rFonts w:ascii="Times New Roman" w:eastAsia="Times New Roman" w:hAnsi="Times New Roman" w:cs="Times New Roman"/>
          <w:sz w:val="22"/>
          <w:szCs w:val="22"/>
          <w:highlight w:val="red"/>
        </w:rPr>
        <w:t>]</w:t>
      </w:r>
      <w:r w:rsidR="009C2402" w:rsidRPr="00CA6239">
        <w:rPr>
          <w:rFonts w:ascii="Times New Roman" w:eastAsia="Times New Roman" w:hAnsi="Times New Roman" w:cs="Times New Roman"/>
          <w:sz w:val="22"/>
          <w:szCs w:val="22"/>
        </w:rPr>
        <w:t>.</w:t>
      </w:r>
      <w:r w:rsidR="001B1E66" w:rsidRPr="00CA6239">
        <w:rPr>
          <w:rFonts w:ascii="Times New Roman" w:eastAsia="Times New Roman" w:hAnsi="Times New Roman" w:cs="Times New Roman"/>
          <w:sz w:val="22"/>
          <w:szCs w:val="22"/>
        </w:rPr>
        <w:t xml:space="preserve"> Užsakymas nusiųstas faksu ar el. paštu laikomas gautu sekančią darbo dieną. </w:t>
      </w:r>
      <w:r w:rsidR="009C2402" w:rsidRPr="00CA6239">
        <w:rPr>
          <w:rFonts w:ascii="Times New Roman" w:eastAsia="Times New Roman" w:hAnsi="Times New Roman" w:cs="Times New Roman"/>
          <w:sz w:val="22"/>
          <w:szCs w:val="22"/>
        </w:rPr>
        <w:t xml:space="preserve"> </w:t>
      </w:r>
    </w:p>
    <w:p w14:paraId="6496E294" w14:textId="77777777" w:rsidR="003E1C1C" w:rsidRPr="00CA6239" w:rsidRDefault="001B1E66" w:rsidP="00D14497">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Šalims privalomi ir vykdomi tik Vykdytojo patvirtinti Užsakymai. </w:t>
      </w:r>
      <w:r w:rsidR="00CE653A" w:rsidRPr="00CA6239">
        <w:rPr>
          <w:rFonts w:ascii="Times New Roman" w:eastAsia="Times New Roman" w:hAnsi="Times New Roman" w:cs="Times New Roman"/>
          <w:sz w:val="22"/>
          <w:szCs w:val="22"/>
        </w:rPr>
        <w:t xml:space="preserve">Vykdytojas Užsakymą patvirtina nusiųsdamas Užsakovui atitinkamą pranešimą </w:t>
      </w:r>
      <w:r w:rsidR="00EC3A6A">
        <w:rPr>
          <w:rFonts w:ascii="Times New Roman" w:eastAsia="Times New Roman" w:hAnsi="Times New Roman" w:cs="Times New Roman"/>
          <w:sz w:val="22"/>
          <w:szCs w:val="22"/>
        </w:rPr>
        <w:t xml:space="preserve">Užsakovo nurodytu </w:t>
      </w:r>
      <w:r w:rsidR="00CE653A" w:rsidRPr="00CA6239">
        <w:rPr>
          <w:rFonts w:ascii="Times New Roman" w:eastAsia="Times New Roman" w:hAnsi="Times New Roman" w:cs="Times New Roman"/>
          <w:sz w:val="22"/>
          <w:szCs w:val="22"/>
        </w:rPr>
        <w:t>el. pašt</w:t>
      </w:r>
      <w:r w:rsidR="000E7F4A">
        <w:rPr>
          <w:rFonts w:ascii="Times New Roman" w:eastAsia="Times New Roman" w:hAnsi="Times New Roman" w:cs="Times New Roman"/>
          <w:sz w:val="22"/>
          <w:szCs w:val="22"/>
        </w:rPr>
        <w:t>o adresu</w:t>
      </w:r>
      <w:r w:rsidR="00CE653A" w:rsidRPr="00CA6239">
        <w:rPr>
          <w:rFonts w:ascii="Times New Roman" w:eastAsia="Times New Roman" w:hAnsi="Times New Roman" w:cs="Times New Roman"/>
          <w:sz w:val="22"/>
          <w:szCs w:val="22"/>
        </w:rPr>
        <w:t xml:space="preserve"> arba faks</w:t>
      </w:r>
      <w:r w:rsidR="000E7F4A">
        <w:rPr>
          <w:rFonts w:ascii="Times New Roman" w:eastAsia="Times New Roman" w:hAnsi="Times New Roman" w:cs="Times New Roman"/>
          <w:sz w:val="22"/>
          <w:szCs w:val="22"/>
        </w:rPr>
        <w:t>o numeriu</w:t>
      </w:r>
      <w:r w:rsidR="00CE653A" w:rsidRPr="00CA6239">
        <w:rPr>
          <w:rFonts w:ascii="Times New Roman" w:eastAsia="Times New Roman" w:hAnsi="Times New Roman" w:cs="Times New Roman"/>
          <w:sz w:val="22"/>
          <w:szCs w:val="22"/>
        </w:rPr>
        <w:t>.</w:t>
      </w:r>
      <w:r w:rsidR="000D736C" w:rsidRPr="00CA6239">
        <w:rPr>
          <w:rFonts w:ascii="Times New Roman" w:eastAsia="Times New Roman" w:hAnsi="Times New Roman" w:cs="Times New Roman"/>
          <w:sz w:val="22"/>
          <w:szCs w:val="22"/>
        </w:rPr>
        <w:t xml:space="preserve"> Patvirtinimas laikomas gautu sekančią darbo dieną. Jeigu per 5 (penkias) darbo dienas, skaičiuojant nuo Užsakymo gavimo dienos, Vykdytojas neinformuoja Užsakovo apie Užsakymo patvirtinimą, laikoma, kad Vykdytojas atsisakė vykdyti Užsakymą ir jis </w:t>
      </w:r>
      <w:r w:rsidR="00516FC1">
        <w:rPr>
          <w:rFonts w:ascii="Times New Roman" w:eastAsia="Times New Roman" w:hAnsi="Times New Roman" w:cs="Times New Roman"/>
          <w:sz w:val="22"/>
          <w:szCs w:val="22"/>
        </w:rPr>
        <w:t>yra</w:t>
      </w:r>
      <w:r w:rsidR="000D736C" w:rsidRPr="00CA6239">
        <w:rPr>
          <w:rFonts w:ascii="Times New Roman" w:eastAsia="Times New Roman" w:hAnsi="Times New Roman" w:cs="Times New Roman"/>
          <w:sz w:val="22"/>
          <w:szCs w:val="22"/>
        </w:rPr>
        <w:t xml:space="preserve"> negaliojan</w:t>
      </w:r>
      <w:r w:rsidR="00516FC1">
        <w:rPr>
          <w:rFonts w:ascii="Times New Roman" w:eastAsia="Times New Roman" w:hAnsi="Times New Roman" w:cs="Times New Roman"/>
          <w:sz w:val="22"/>
          <w:szCs w:val="22"/>
        </w:rPr>
        <w:t>tis</w:t>
      </w:r>
      <w:r w:rsidR="000D736C" w:rsidRPr="00CA6239">
        <w:rPr>
          <w:rFonts w:ascii="Times New Roman" w:eastAsia="Times New Roman" w:hAnsi="Times New Roman" w:cs="Times New Roman"/>
          <w:sz w:val="22"/>
          <w:szCs w:val="22"/>
        </w:rPr>
        <w:t>.</w:t>
      </w:r>
    </w:p>
    <w:p w14:paraId="0B7F4713" w14:textId="77777777" w:rsidR="000D736C" w:rsidRPr="00CA6239" w:rsidRDefault="008D7E72" w:rsidP="00D14497">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Tuo atveju, jeigu Vykdytojas raštu informuoja Užsakovą, kad Užsakymą jis galės įvykdyti su išlygomis (pvz.: </w:t>
      </w:r>
      <w:r w:rsidR="002A1FB1">
        <w:rPr>
          <w:rFonts w:ascii="Times New Roman" w:eastAsia="Times New Roman" w:hAnsi="Times New Roman" w:cs="Times New Roman"/>
          <w:sz w:val="22"/>
          <w:szCs w:val="22"/>
        </w:rPr>
        <w:t xml:space="preserve">galės </w:t>
      </w:r>
      <w:r w:rsidRPr="00CA6239">
        <w:rPr>
          <w:rFonts w:ascii="Times New Roman" w:eastAsia="Times New Roman" w:hAnsi="Times New Roman" w:cs="Times New Roman"/>
          <w:sz w:val="22"/>
          <w:szCs w:val="22"/>
        </w:rPr>
        <w:t xml:space="preserve">atlikti ne visus </w:t>
      </w:r>
      <w:r w:rsidR="002A1FB1">
        <w:rPr>
          <w:rFonts w:ascii="Times New Roman" w:eastAsia="Times New Roman" w:hAnsi="Times New Roman" w:cs="Times New Roman"/>
          <w:sz w:val="22"/>
          <w:szCs w:val="22"/>
        </w:rPr>
        <w:t xml:space="preserve">užsakomus </w:t>
      </w:r>
      <w:r w:rsidRPr="00CA6239">
        <w:rPr>
          <w:rFonts w:ascii="Times New Roman" w:eastAsia="Times New Roman" w:hAnsi="Times New Roman" w:cs="Times New Roman"/>
          <w:sz w:val="22"/>
          <w:szCs w:val="22"/>
        </w:rPr>
        <w:t>Darbus; Darbai gal</w:t>
      </w:r>
      <w:r w:rsidR="002A1FB1">
        <w:rPr>
          <w:rFonts w:ascii="Times New Roman" w:eastAsia="Times New Roman" w:hAnsi="Times New Roman" w:cs="Times New Roman"/>
          <w:sz w:val="22"/>
          <w:szCs w:val="22"/>
        </w:rPr>
        <w:t>ės</w:t>
      </w:r>
      <w:r w:rsidRPr="00CA6239">
        <w:rPr>
          <w:rFonts w:ascii="Times New Roman" w:eastAsia="Times New Roman" w:hAnsi="Times New Roman" w:cs="Times New Roman"/>
          <w:sz w:val="22"/>
          <w:szCs w:val="22"/>
        </w:rPr>
        <w:t xml:space="preserve"> būti atlikti tik su tam tikrais pakeitimais; ir pan.) ir </w:t>
      </w:r>
      <w:r w:rsidR="001A138E" w:rsidRPr="00CA6239">
        <w:rPr>
          <w:rFonts w:ascii="Times New Roman" w:eastAsia="Times New Roman" w:hAnsi="Times New Roman" w:cs="Times New Roman"/>
          <w:sz w:val="22"/>
          <w:szCs w:val="22"/>
        </w:rPr>
        <w:t>Užsakovas</w:t>
      </w:r>
      <w:r w:rsidRPr="00CA6239">
        <w:rPr>
          <w:rFonts w:ascii="Times New Roman" w:eastAsia="Times New Roman" w:hAnsi="Times New Roman" w:cs="Times New Roman"/>
          <w:sz w:val="22"/>
          <w:szCs w:val="22"/>
        </w:rPr>
        <w:t xml:space="preserve"> raštu sutinka su minėtomis išlygomis, laikoma, kad Užsakovas pateikė, o Vykdytojas sutiko įvykdyti Užsakymą su </w:t>
      </w:r>
      <w:r w:rsidR="00516FC1">
        <w:rPr>
          <w:rFonts w:ascii="Times New Roman" w:eastAsia="Times New Roman" w:hAnsi="Times New Roman" w:cs="Times New Roman"/>
          <w:sz w:val="22"/>
          <w:szCs w:val="22"/>
        </w:rPr>
        <w:t xml:space="preserve">minėtomis </w:t>
      </w:r>
      <w:r w:rsidRPr="00CA6239">
        <w:rPr>
          <w:rFonts w:ascii="Times New Roman" w:eastAsia="Times New Roman" w:hAnsi="Times New Roman" w:cs="Times New Roman"/>
          <w:sz w:val="22"/>
          <w:szCs w:val="22"/>
        </w:rPr>
        <w:t>išlygomis. Jeigu Užsakovas nepatvirtina minėtų išlygų per 5 (penkias) darbo dienas, laikoma, kad Užsakym</w:t>
      </w:r>
      <w:r w:rsidR="001A138E" w:rsidRPr="00CA6239">
        <w:rPr>
          <w:rFonts w:ascii="Times New Roman" w:eastAsia="Times New Roman" w:hAnsi="Times New Roman" w:cs="Times New Roman"/>
          <w:sz w:val="22"/>
          <w:szCs w:val="22"/>
        </w:rPr>
        <w:t>as nebuvo patvirtintas</w:t>
      </w:r>
      <w:r w:rsidRPr="00CA6239">
        <w:rPr>
          <w:rFonts w:ascii="Times New Roman" w:eastAsia="Times New Roman" w:hAnsi="Times New Roman" w:cs="Times New Roman"/>
          <w:sz w:val="22"/>
          <w:szCs w:val="22"/>
        </w:rPr>
        <w:t xml:space="preserve"> ir </w:t>
      </w:r>
      <w:r w:rsidR="00516FC1">
        <w:rPr>
          <w:rFonts w:ascii="Times New Roman" w:eastAsia="Times New Roman" w:hAnsi="Times New Roman" w:cs="Times New Roman"/>
          <w:sz w:val="22"/>
          <w:szCs w:val="22"/>
        </w:rPr>
        <w:t xml:space="preserve">yra </w:t>
      </w:r>
      <w:r w:rsidRPr="00CA6239">
        <w:rPr>
          <w:rFonts w:ascii="Times New Roman" w:eastAsia="Times New Roman" w:hAnsi="Times New Roman" w:cs="Times New Roman"/>
          <w:sz w:val="22"/>
          <w:szCs w:val="22"/>
        </w:rPr>
        <w:t>negaliojan</w:t>
      </w:r>
      <w:r w:rsidR="00516FC1">
        <w:rPr>
          <w:rFonts w:ascii="Times New Roman" w:eastAsia="Times New Roman" w:hAnsi="Times New Roman" w:cs="Times New Roman"/>
          <w:sz w:val="22"/>
          <w:szCs w:val="22"/>
        </w:rPr>
        <w:t>tis</w:t>
      </w:r>
      <w:r w:rsidRPr="00CA6239">
        <w:rPr>
          <w:rFonts w:ascii="Times New Roman" w:eastAsia="Times New Roman" w:hAnsi="Times New Roman" w:cs="Times New Roman"/>
          <w:sz w:val="22"/>
          <w:szCs w:val="22"/>
        </w:rPr>
        <w:t xml:space="preserve">.   </w:t>
      </w:r>
    </w:p>
    <w:p w14:paraId="2CD64852" w14:textId="77777777" w:rsidR="003E1C1C" w:rsidRPr="00CA6239" w:rsidRDefault="003E1C1C">
      <w:pPr>
        <w:jc w:val="both"/>
        <w:rPr>
          <w:sz w:val="22"/>
          <w:szCs w:val="22"/>
        </w:rPr>
      </w:pPr>
    </w:p>
    <w:p w14:paraId="33A12FE8" w14:textId="77777777" w:rsidR="003E1C1C" w:rsidRPr="00CA6239" w:rsidRDefault="00301E26" w:rsidP="001576A6">
      <w:pPr>
        <w:pStyle w:val="ListParagraph"/>
        <w:numPr>
          <w:ilvl w:val="0"/>
          <w:numId w:val="1"/>
        </w:numPr>
        <w:ind w:left="567" w:hanging="567"/>
        <w:jc w:val="both"/>
        <w:rPr>
          <w:rFonts w:ascii="Times New Roman" w:eastAsia="Times New Roman" w:hAnsi="Times New Roman" w:cs="Times New Roman"/>
          <w:b/>
          <w:sz w:val="22"/>
          <w:szCs w:val="22"/>
        </w:rPr>
      </w:pPr>
      <w:r w:rsidRPr="00CA6239">
        <w:rPr>
          <w:rFonts w:ascii="Times New Roman" w:eastAsia="Times New Roman" w:hAnsi="Times New Roman" w:cs="Times New Roman"/>
          <w:b/>
          <w:sz w:val="22"/>
          <w:szCs w:val="22"/>
        </w:rPr>
        <w:t>UŽSAKYMO VYKDYMAS</w:t>
      </w:r>
    </w:p>
    <w:p w14:paraId="49B7A103" w14:textId="77777777" w:rsidR="00C03B96" w:rsidRPr="00CA6239" w:rsidRDefault="00AE1AFC" w:rsidP="001576A6">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Po Užsakymo patvirtinimo Vykdytojas per protingą terminą, jeigu kitaip nėra nurodyta Užsakyme, parengia Darbų koncepcijos pasiūlymus, paruošia Darbų įgyvendinimo projektus, paskaičiuoja kiekvienos iš pasiūlytos koncepcijos sąmatą, bei Darbų atlikimo terminą</w:t>
      </w:r>
      <w:r w:rsidR="00301E26" w:rsidRPr="00CA6239">
        <w:rPr>
          <w:rFonts w:ascii="Times New Roman" w:eastAsia="Times New Roman" w:hAnsi="Times New Roman" w:cs="Times New Roman"/>
          <w:sz w:val="22"/>
          <w:szCs w:val="22"/>
        </w:rPr>
        <w:t xml:space="preserve"> (grafiką)</w:t>
      </w:r>
      <w:r w:rsidRPr="00CA6239">
        <w:rPr>
          <w:rFonts w:ascii="Times New Roman" w:eastAsia="Times New Roman" w:hAnsi="Times New Roman" w:cs="Times New Roman"/>
          <w:sz w:val="22"/>
          <w:szCs w:val="22"/>
        </w:rPr>
        <w:t>,</w:t>
      </w:r>
      <w:r w:rsidR="00774814" w:rsidRPr="00CA6239">
        <w:rPr>
          <w:rFonts w:ascii="Times New Roman" w:eastAsia="Times New Roman" w:hAnsi="Times New Roman" w:cs="Times New Roman"/>
          <w:sz w:val="22"/>
          <w:szCs w:val="22"/>
        </w:rPr>
        <w:t xml:space="preserve"> (toliau vadinama „</w:t>
      </w:r>
      <w:r w:rsidR="00774814" w:rsidRPr="00CA6239">
        <w:rPr>
          <w:rFonts w:ascii="Times New Roman" w:eastAsia="Times New Roman" w:hAnsi="Times New Roman" w:cs="Times New Roman"/>
          <w:b/>
          <w:sz w:val="22"/>
          <w:szCs w:val="22"/>
        </w:rPr>
        <w:t>Darbų medžiaga</w:t>
      </w:r>
      <w:r w:rsidR="00774814" w:rsidRPr="00CA6239">
        <w:rPr>
          <w:rFonts w:ascii="Times New Roman" w:eastAsia="Times New Roman" w:hAnsi="Times New Roman" w:cs="Times New Roman"/>
          <w:sz w:val="22"/>
          <w:szCs w:val="22"/>
        </w:rPr>
        <w:t>“)</w:t>
      </w:r>
      <w:r w:rsidRPr="00CA6239">
        <w:rPr>
          <w:rFonts w:ascii="Times New Roman" w:eastAsia="Times New Roman" w:hAnsi="Times New Roman" w:cs="Times New Roman"/>
          <w:sz w:val="22"/>
          <w:szCs w:val="22"/>
        </w:rPr>
        <w:t xml:space="preserve"> bei j</w:t>
      </w:r>
      <w:r w:rsidR="0028074C" w:rsidRPr="00CA6239">
        <w:rPr>
          <w:rFonts w:ascii="Times New Roman" w:eastAsia="Times New Roman" w:hAnsi="Times New Roman" w:cs="Times New Roman"/>
          <w:sz w:val="22"/>
          <w:szCs w:val="22"/>
        </w:rPr>
        <w:t>ą</w:t>
      </w:r>
      <w:r w:rsidRPr="00CA6239">
        <w:rPr>
          <w:rFonts w:ascii="Times New Roman" w:eastAsia="Times New Roman" w:hAnsi="Times New Roman" w:cs="Times New Roman"/>
          <w:sz w:val="22"/>
          <w:szCs w:val="22"/>
        </w:rPr>
        <w:t xml:space="preserve"> nusiunčia Užsakovui. </w:t>
      </w:r>
      <w:r w:rsidR="00774814" w:rsidRPr="00CA6239">
        <w:rPr>
          <w:rFonts w:ascii="Times New Roman" w:eastAsia="Times New Roman" w:hAnsi="Times New Roman" w:cs="Times New Roman"/>
          <w:sz w:val="22"/>
          <w:szCs w:val="22"/>
        </w:rPr>
        <w:t>Darbų</w:t>
      </w:r>
      <w:r w:rsidRPr="00CA6239">
        <w:rPr>
          <w:rFonts w:ascii="Times New Roman" w:eastAsia="Times New Roman" w:hAnsi="Times New Roman" w:cs="Times New Roman"/>
          <w:sz w:val="22"/>
          <w:szCs w:val="22"/>
        </w:rPr>
        <w:t xml:space="preserve"> medžiaga yra pateikiam</w:t>
      </w:r>
      <w:r w:rsidR="0028074C" w:rsidRPr="00CA6239">
        <w:rPr>
          <w:rFonts w:ascii="Times New Roman" w:eastAsia="Times New Roman" w:hAnsi="Times New Roman" w:cs="Times New Roman"/>
          <w:sz w:val="22"/>
          <w:szCs w:val="22"/>
        </w:rPr>
        <w:t>a</w:t>
      </w:r>
      <w:r w:rsidRPr="00CA6239">
        <w:rPr>
          <w:rFonts w:ascii="Times New Roman" w:eastAsia="Times New Roman" w:hAnsi="Times New Roman" w:cs="Times New Roman"/>
          <w:sz w:val="22"/>
          <w:szCs w:val="22"/>
        </w:rPr>
        <w:t xml:space="preserve"> Užsakovui ir patvirtinam</w:t>
      </w:r>
      <w:r w:rsidR="0028074C" w:rsidRPr="00CA6239">
        <w:rPr>
          <w:rFonts w:ascii="Times New Roman" w:eastAsia="Times New Roman" w:hAnsi="Times New Roman" w:cs="Times New Roman"/>
          <w:sz w:val="22"/>
          <w:szCs w:val="22"/>
        </w:rPr>
        <w:t>a</w:t>
      </w:r>
      <w:r w:rsidRPr="00CA6239">
        <w:rPr>
          <w:rFonts w:ascii="Times New Roman" w:eastAsia="Times New Roman" w:hAnsi="Times New Roman" w:cs="Times New Roman"/>
          <w:sz w:val="22"/>
          <w:szCs w:val="22"/>
        </w:rPr>
        <w:t xml:space="preserve"> </w:t>
      </w:r>
      <w:r w:rsidRPr="00CA6239">
        <w:rPr>
          <w:rFonts w:ascii="Times New Roman" w:eastAsia="Times New Roman" w:hAnsi="Times New Roman" w:cs="Times New Roman"/>
          <w:i/>
          <w:sz w:val="22"/>
          <w:szCs w:val="22"/>
        </w:rPr>
        <w:t>mutatis mutandis</w:t>
      </w:r>
      <w:r w:rsidRPr="00CA6239">
        <w:rPr>
          <w:rFonts w:ascii="Times New Roman" w:eastAsia="Times New Roman" w:hAnsi="Times New Roman" w:cs="Times New Roman"/>
          <w:sz w:val="22"/>
          <w:szCs w:val="22"/>
        </w:rPr>
        <w:t xml:space="preserve"> vadovaujantis Sutarties 2 dalies nuostatomis, taikomomis Užsakymams.    </w:t>
      </w:r>
    </w:p>
    <w:p w14:paraId="24A8BFBE" w14:textId="77777777" w:rsidR="00301E26" w:rsidRPr="00CA6239" w:rsidRDefault="00774814" w:rsidP="00301E26">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Sutarties 3.1 punkte nurodyta tvarka Užsakovui patvirtinus Darbų medžiagą</w:t>
      </w:r>
      <w:r w:rsidR="003C255A">
        <w:rPr>
          <w:rFonts w:ascii="Times New Roman" w:eastAsia="Times New Roman" w:hAnsi="Times New Roman" w:cs="Times New Roman"/>
          <w:sz w:val="22"/>
          <w:szCs w:val="22"/>
        </w:rPr>
        <w:t>,</w:t>
      </w:r>
      <w:r w:rsidRPr="00CA6239">
        <w:rPr>
          <w:rFonts w:ascii="Times New Roman" w:eastAsia="Times New Roman" w:hAnsi="Times New Roman" w:cs="Times New Roman"/>
          <w:sz w:val="22"/>
          <w:szCs w:val="22"/>
        </w:rPr>
        <w:t xml:space="preserve"> Vykdytojas pradeda gamybos darbus. </w:t>
      </w:r>
      <w:r w:rsidR="00301E26" w:rsidRPr="00CA6239">
        <w:rPr>
          <w:rFonts w:ascii="Times New Roman" w:eastAsia="Times New Roman" w:hAnsi="Times New Roman" w:cs="Times New Roman"/>
          <w:sz w:val="22"/>
          <w:szCs w:val="22"/>
        </w:rPr>
        <w:t>Vykdytojas pradeda faktinį gamybos darbų vykdymą ne vėliau kaip po 2 (dviejų) darbo dienų po to, kai Užsakovas patvirtina Darbų medžiagą.</w:t>
      </w:r>
    </w:p>
    <w:p w14:paraId="78D092B8" w14:textId="77777777" w:rsidR="001576A6" w:rsidRPr="00CA6239" w:rsidRDefault="002D46B9" w:rsidP="001576A6">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Vykdytojas įsipareigoja, laikantis nustatytų kokybės reikalavimų</w:t>
      </w:r>
      <w:r w:rsidR="005B614E" w:rsidRPr="00CA6239">
        <w:rPr>
          <w:rFonts w:ascii="Times New Roman" w:eastAsia="Times New Roman" w:hAnsi="Times New Roman" w:cs="Times New Roman"/>
          <w:sz w:val="22"/>
          <w:szCs w:val="22"/>
        </w:rPr>
        <w:t>,</w:t>
      </w:r>
      <w:r w:rsidRPr="00CA6239">
        <w:rPr>
          <w:rFonts w:ascii="Times New Roman" w:eastAsia="Times New Roman" w:hAnsi="Times New Roman" w:cs="Times New Roman"/>
          <w:sz w:val="22"/>
          <w:szCs w:val="22"/>
        </w:rPr>
        <w:t xml:space="preserve"> sąžininga</w:t>
      </w:r>
      <w:r w:rsidR="001576A6" w:rsidRPr="00CA6239">
        <w:rPr>
          <w:rFonts w:ascii="Times New Roman" w:eastAsia="Times New Roman" w:hAnsi="Times New Roman" w:cs="Times New Roman"/>
          <w:sz w:val="22"/>
          <w:szCs w:val="22"/>
        </w:rPr>
        <w:t>i, atsakingai ir laiku atlikti D</w:t>
      </w:r>
      <w:r w:rsidRPr="00CA6239">
        <w:rPr>
          <w:rFonts w:ascii="Times New Roman" w:eastAsia="Times New Roman" w:hAnsi="Times New Roman" w:cs="Times New Roman"/>
          <w:sz w:val="22"/>
          <w:szCs w:val="22"/>
        </w:rPr>
        <w:t xml:space="preserve">arbus nurodytus </w:t>
      </w:r>
      <w:r w:rsidR="001576A6" w:rsidRPr="00CA6239">
        <w:rPr>
          <w:rFonts w:ascii="Times New Roman" w:eastAsia="Times New Roman" w:hAnsi="Times New Roman" w:cs="Times New Roman"/>
          <w:sz w:val="22"/>
          <w:szCs w:val="22"/>
        </w:rPr>
        <w:t>U</w:t>
      </w:r>
      <w:r w:rsidRPr="00CA6239">
        <w:rPr>
          <w:rFonts w:ascii="Times New Roman" w:eastAsia="Times New Roman" w:hAnsi="Times New Roman" w:cs="Times New Roman"/>
          <w:sz w:val="22"/>
          <w:szCs w:val="22"/>
        </w:rPr>
        <w:t>žsakyme. Jei</w:t>
      </w:r>
      <w:r w:rsidR="005B614E" w:rsidRPr="00CA6239">
        <w:rPr>
          <w:rFonts w:ascii="Times New Roman" w:eastAsia="Times New Roman" w:hAnsi="Times New Roman" w:cs="Times New Roman"/>
          <w:sz w:val="22"/>
          <w:szCs w:val="22"/>
        </w:rPr>
        <w:t>gu</w:t>
      </w:r>
      <w:r w:rsidRPr="00CA6239">
        <w:rPr>
          <w:rFonts w:ascii="Times New Roman" w:eastAsia="Times New Roman" w:hAnsi="Times New Roman" w:cs="Times New Roman"/>
          <w:sz w:val="22"/>
          <w:szCs w:val="22"/>
        </w:rPr>
        <w:t xml:space="preserve"> kokybės reikalavimai nėra </w:t>
      </w:r>
      <w:r w:rsidR="001576A6" w:rsidRPr="00CA6239">
        <w:rPr>
          <w:rFonts w:ascii="Times New Roman" w:eastAsia="Times New Roman" w:hAnsi="Times New Roman" w:cs="Times New Roman"/>
          <w:sz w:val="22"/>
          <w:szCs w:val="22"/>
        </w:rPr>
        <w:t xml:space="preserve">specialiai </w:t>
      </w:r>
      <w:r w:rsidRPr="00CA6239">
        <w:rPr>
          <w:rFonts w:ascii="Times New Roman" w:eastAsia="Times New Roman" w:hAnsi="Times New Roman" w:cs="Times New Roman"/>
          <w:sz w:val="22"/>
          <w:szCs w:val="22"/>
        </w:rPr>
        <w:t>aptarti</w:t>
      </w:r>
      <w:r w:rsidR="001576A6" w:rsidRPr="00CA6239">
        <w:rPr>
          <w:rFonts w:ascii="Times New Roman" w:eastAsia="Times New Roman" w:hAnsi="Times New Roman" w:cs="Times New Roman"/>
          <w:sz w:val="22"/>
          <w:szCs w:val="22"/>
        </w:rPr>
        <w:t xml:space="preserve"> Užsakyme</w:t>
      </w:r>
      <w:r w:rsidRPr="00CA6239">
        <w:rPr>
          <w:rFonts w:ascii="Times New Roman" w:eastAsia="Times New Roman" w:hAnsi="Times New Roman" w:cs="Times New Roman"/>
          <w:sz w:val="22"/>
          <w:szCs w:val="22"/>
        </w:rPr>
        <w:t xml:space="preserve">, Vykdytojo </w:t>
      </w:r>
      <w:r w:rsidR="001576A6" w:rsidRPr="00CA6239">
        <w:rPr>
          <w:rFonts w:ascii="Times New Roman" w:eastAsia="Times New Roman" w:hAnsi="Times New Roman" w:cs="Times New Roman"/>
          <w:sz w:val="22"/>
          <w:szCs w:val="22"/>
        </w:rPr>
        <w:t>D</w:t>
      </w:r>
      <w:r w:rsidRPr="00CA6239">
        <w:rPr>
          <w:rFonts w:ascii="Times New Roman" w:eastAsia="Times New Roman" w:hAnsi="Times New Roman" w:cs="Times New Roman"/>
          <w:sz w:val="22"/>
          <w:szCs w:val="22"/>
        </w:rPr>
        <w:t>arbų kokybė turi atitikti įprastai tokios rūšie</w:t>
      </w:r>
      <w:r w:rsidR="001576A6" w:rsidRPr="00CA6239">
        <w:rPr>
          <w:rFonts w:ascii="Times New Roman" w:eastAsia="Times New Roman" w:hAnsi="Times New Roman" w:cs="Times New Roman"/>
          <w:sz w:val="22"/>
          <w:szCs w:val="22"/>
        </w:rPr>
        <w:t>s darbams keliamus reikalavimus ir</w:t>
      </w:r>
      <w:r w:rsidRPr="00CA6239">
        <w:rPr>
          <w:rFonts w:ascii="Times New Roman" w:eastAsia="Times New Roman" w:hAnsi="Times New Roman" w:cs="Times New Roman"/>
          <w:sz w:val="22"/>
          <w:szCs w:val="22"/>
        </w:rPr>
        <w:t xml:space="preserve"> kokybę. </w:t>
      </w:r>
    </w:p>
    <w:p w14:paraId="74998D9C" w14:textId="77777777" w:rsidR="00301E26" w:rsidRPr="00CA6239" w:rsidRDefault="00301E26" w:rsidP="00301E26">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Vykdytojas įsipareigoja visus </w:t>
      </w:r>
      <w:r w:rsidR="005B614E" w:rsidRPr="00CA6239">
        <w:rPr>
          <w:rFonts w:ascii="Times New Roman" w:eastAsia="Times New Roman" w:hAnsi="Times New Roman" w:cs="Times New Roman"/>
          <w:sz w:val="22"/>
          <w:szCs w:val="22"/>
        </w:rPr>
        <w:t>D</w:t>
      </w:r>
      <w:r w:rsidRPr="00CA6239">
        <w:rPr>
          <w:rFonts w:ascii="Times New Roman" w:eastAsia="Times New Roman" w:hAnsi="Times New Roman" w:cs="Times New Roman"/>
          <w:sz w:val="22"/>
          <w:szCs w:val="22"/>
        </w:rPr>
        <w:t xml:space="preserve">arbus atlikti savo medžiagomis, jei </w:t>
      </w:r>
      <w:r w:rsidR="005B614E" w:rsidRPr="00CA6239">
        <w:rPr>
          <w:rFonts w:ascii="Times New Roman" w:eastAsia="Times New Roman" w:hAnsi="Times New Roman" w:cs="Times New Roman"/>
          <w:sz w:val="22"/>
          <w:szCs w:val="22"/>
        </w:rPr>
        <w:t>U</w:t>
      </w:r>
      <w:r w:rsidRPr="00CA6239">
        <w:rPr>
          <w:rFonts w:ascii="Times New Roman" w:eastAsia="Times New Roman" w:hAnsi="Times New Roman" w:cs="Times New Roman"/>
          <w:sz w:val="22"/>
          <w:szCs w:val="22"/>
        </w:rPr>
        <w:t>žsakymuose nenumatyta kitaip.</w:t>
      </w:r>
      <w:r w:rsidR="005B614E" w:rsidRPr="00CA6239">
        <w:rPr>
          <w:rFonts w:ascii="Times New Roman" w:eastAsia="Times New Roman" w:hAnsi="Times New Roman" w:cs="Times New Roman"/>
          <w:sz w:val="22"/>
          <w:szCs w:val="22"/>
        </w:rPr>
        <w:t xml:space="preserve"> Vykdytojas atsako už panaudotų Darbams medžiagų kokybę, išskyrus atvejus, kai medžiagą pateikia Užsakovas arba ji</w:t>
      </w:r>
      <w:r w:rsidR="002A1FB1">
        <w:rPr>
          <w:rFonts w:ascii="Times New Roman" w:eastAsia="Times New Roman" w:hAnsi="Times New Roman" w:cs="Times New Roman"/>
          <w:sz w:val="22"/>
          <w:szCs w:val="22"/>
        </w:rPr>
        <w:t xml:space="preserve"> yra </w:t>
      </w:r>
      <w:r w:rsidR="005B614E" w:rsidRPr="00CA6239">
        <w:rPr>
          <w:rFonts w:ascii="Times New Roman" w:eastAsia="Times New Roman" w:hAnsi="Times New Roman" w:cs="Times New Roman"/>
          <w:sz w:val="22"/>
          <w:szCs w:val="22"/>
        </w:rPr>
        <w:t>įsigy</w:t>
      </w:r>
      <w:r w:rsidR="002A1FB1">
        <w:rPr>
          <w:rFonts w:ascii="Times New Roman" w:eastAsia="Times New Roman" w:hAnsi="Times New Roman" w:cs="Times New Roman"/>
          <w:sz w:val="22"/>
          <w:szCs w:val="22"/>
        </w:rPr>
        <w:t>jama</w:t>
      </w:r>
      <w:r w:rsidR="005B614E" w:rsidRPr="00CA6239">
        <w:rPr>
          <w:rFonts w:ascii="Times New Roman" w:eastAsia="Times New Roman" w:hAnsi="Times New Roman" w:cs="Times New Roman"/>
          <w:sz w:val="22"/>
          <w:szCs w:val="22"/>
        </w:rPr>
        <w:t xml:space="preserve"> </w:t>
      </w:r>
      <w:r w:rsidR="002A1FB1">
        <w:rPr>
          <w:rFonts w:ascii="Times New Roman" w:eastAsia="Times New Roman" w:hAnsi="Times New Roman" w:cs="Times New Roman"/>
          <w:sz w:val="22"/>
          <w:szCs w:val="22"/>
        </w:rPr>
        <w:t>Užsakovo</w:t>
      </w:r>
      <w:r w:rsidR="005B614E" w:rsidRPr="00CA6239">
        <w:rPr>
          <w:rFonts w:ascii="Times New Roman" w:eastAsia="Times New Roman" w:hAnsi="Times New Roman" w:cs="Times New Roman"/>
          <w:sz w:val="22"/>
          <w:szCs w:val="22"/>
        </w:rPr>
        <w:t xml:space="preserve"> nurodymu. Vykdytojas Darbams parenka medžiagas su </w:t>
      </w:r>
      <w:r w:rsidR="005B614E" w:rsidRPr="00CA6239">
        <w:rPr>
          <w:rFonts w:ascii="Times New Roman" w:eastAsia="Times New Roman" w:hAnsi="Times New Roman" w:cs="Times New Roman"/>
          <w:sz w:val="22"/>
          <w:szCs w:val="22"/>
        </w:rPr>
        <w:lastRenderedPageBreak/>
        <w:t>įprastomis tokioms medžiagoms taikomomis gamintojo garantijomis.</w:t>
      </w:r>
    </w:p>
    <w:p w14:paraId="41DA81BF" w14:textId="77777777" w:rsidR="001576A6" w:rsidRPr="00CA6239" w:rsidRDefault="002D46B9" w:rsidP="001576A6">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Vykdytojas turi teisę </w:t>
      </w:r>
      <w:r w:rsidR="00301E26" w:rsidRPr="00CA6239">
        <w:rPr>
          <w:rFonts w:ascii="Times New Roman" w:eastAsia="Times New Roman" w:hAnsi="Times New Roman" w:cs="Times New Roman"/>
          <w:sz w:val="22"/>
          <w:szCs w:val="22"/>
        </w:rPr>
        <w:t xml:space="preserve">savo nuožiūra ir be jokio Užsakovo informavimo apie tai </w:t>
      </w:r>
      <w:r w:rsidRPr="00CA6239">
        <w:rPr>
          <w:rFonts w:ascii="Times New Roman" w:eastAsia="Times New Roman" w:hAnsi="Times New Roman" w:cs="Times New Roman"/>
          <w:sz w:val="22"/>
          <w:szCs w:val="22"/>
        </w:rPr>
        <w:t>pasit</w:t>
      </w:r>
      <w:r w:rsidR="00301E26" w:rsidRPr="00CA6239">
        <w:rPr>
          <w:rFonts w:ascii="Times New Roman" w:eastAsia="Times New Roman" w:hAnsi="Times New Roman" w:cs="Times New Roman"/>
          <w:sz w:val="22"/>
          <w:szCs w:val="22"/>
        </w:rPr>
        <w:t>elkti trečiuosius asmenis šiai S</w:t>
      </w:r>
      <w:r w:rsidRPr="00CA6239">
        <w:rPr>
          <w:rFonts w:ascii="Times New Roman" w:eastAsia="Times New Roman" w:hAnsi="Times New Roman" w:cs="Times New Roman"/>
          <w:sz w:val="22"/>
          <w:szCs w:val="22"/>
        </w:rPr>
        <w:t>utarčiai vykdyti. Tačiau ir tokiu atveju už tinkamą Sutarties vykd</w:t>
      </w:r>
      <w:r w:rsidR="00301E26" w:rsidRPr="00CA6239">
        <w:rPr>
          <w:rFonts w:ascii="Times New Roman" w:eastAsia="Times New Roman" w:hAnsi="Times New Roman" w:cs="Times New Roman"/>
          <w:sz w:val="22"/>
          <w:szCs w:val="22"/>
        </w:rPr>
        <w:t>ymą Užsakovui atsako Vykdytojas.</w:t>
      </w:r>
      <w:r w:rsidRPr="00CA6239">
        <w:rPr>
          <w:rFonts w:ascii="Times New Roman" w:eastAsia="Times New Roman" w:hAnsi="Times New Roman" w:cs="Times New Roman"/>
          <w:sz w:val="22"/>
          <w:szCs w:val="22"/>
        </w:rPr>
        <w:t xml:space="preserve">  </w:t>
      </w:r>
    </w:p>
    <w:p w14:paraId="76B061C3" w14:textId="77777777" w:rsidR="003E1C1C" w:rsidRPr="00CA6239" w:rsidRDefault="003E1C1C">
      <w:pPr>
        <w:jc w:val="both"/>
        <w:rPr>
          <w:sz w:val="22"/>
          <w:szCs w:val="22"/>
        </w:rPr>
      </w:pPr>
    </w:p>
    <w:p w14:paraId="67A36CD3" w14:textId="77777777" w:rsidR="00301E26" w:rsidRPr="00CA6239" w:rsidRDefault="00BC7EC7" w:rsidP="00301E26">
      <w:pPr>
        <w:pStyle w:val="ListParagraph"/>
        <w:numPr>
          <w:ilvl w:val="0"/>
          <w:numId w:val="1"/>
        </w:numPr>
        <w:ind w:left="567" w:hanging="567"/>
        <w:jc w:val="both"/>
        <w:rPr>
          <w:rFonts w:ascii="Times New Roman" w:eastAsia="Times New Roman" w:hAnsi="Times New Roman" w:cs="Times New Roman"/>
          <w:b/>
          <w:sz w:val="22"/>
          <w:szCs w:val="22"/>
        </w:rPr>
      </w:pPr>
      <w:r w:rsidRPr="00CA6239">
        <w:rPr>
          <w:rFonts w:ascii="Times New Roman" w:eastAsia="Times New Roman" w:hAnsi="Times New Roman" w:cs="Times New Roman"/>
          <w:b/>
          <w:sz w:val="22"/>
          <w:szCs w:val="22"/>
        </w:rPr>
        <w:t xml:space="preserve">ATLIKTŲ </w:t>
      </w:r>
      <w:r w:rsidR="00301E26" w:rsidRPr="00CA6239">
        <w:rPr>
          <w:rFonts w:ascii="Times New Roman" w:eastAsia="Times New Roman" w:hAnsi="Times New Roman" w:cs="Times New Roman"/>
          <w:b/>
          <w:sz w:val="22"/>
          <w:szCs w:val="22"/>
        </w:rPr>
        <w:t>DARBŲ PRIĖMIMAS-PERDAVIMAS</w:t>
      </w:r>
    </w:p>
    <w:p w14:paraId="0392C594" w14:textId="77777777" w:rsidR="00FD7A99" w:rsidRPr="00CA6239" w:rsidRDefault="00FD7A99" w:rsidP="00301E26">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Atlikęs Darbus, Vykdytojas apie tai informuoja Užsakovą</w:t>
      </w:r>
      <w:r w:rsidR="003A21E2">
        <w:rPr>
          <w:rFonts w:ascii="Times New Roman" w:eastAsia="Times New Roman" w:hAnsi="Times New Roman" w:cs="Times New Roman"/>
          <w:sz w:val="22"/>
          <w:szCs w:val="22"/>
        </w:rPr>
        <w:t xml:space="preserve"> telefonu arba el. paštu</w:t>
      </w:r>
      <w:r w:rsidR="00661C2E">
        <w:rPr>
          <w:rFonts w:ascii="Times New Roman" w:eastAsia="Times New Roman" w:hAnsi="Times New Roman" w:cs="Times New Roman"/>
          <w:sz w:val="22"/>
          <w:szCs w:val="22"/>
        </w:rPr>
        <w:t>, kurį pastarasis nurodo Vykdytojui</w:t>
      </w:r>
      <w:r w:rsidR="00D15585" w:rsidRPr="00CA6239">
        <w:rPr>
          <w:rFonts w:ascii="Times New Roman" w:eastAsia="Times New Roman" w:hAnsi="Times New Roman" w:cs="Times New Roman"/>
          <w:sz w:val="22"/>
          <w:szCs w:val="22"/>
        </w:rPr>
        <w:t>.</w:t>
      </w:r>
      <w:r w:rsidR="00A62504" w:rsidRPr="00CA6239">
        <w:rPr>
          <w:rFonts w:ascii="Times New Roman" w:eastAsia="Times New Roman" w:hAnsi="Times New Roman" w:cs="Times New Roman"/>
          <w:sz w:val="22"/>
          <w:szCs w:val="22"/>
        </w:rPr>
        <w:t xml:space="preserve"> </w:t>
      </w:r>
    </w:p>
    <w:p w14:paraId="30B279F6" w14:textId="77777777" w:rsidR="00C110BA" w:rsidRDefault="00301E26" w:rsidP="00301E26">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Atliktų Darbų (t.y. pagamintos produkcijos</w:t>
      </w:r>
      <w:r w:rsidR="001C3AFC" w:rsidRPr="00CA6239">
        <w:rPr>
          <w:rFonts w:ascii="Times New Roman" w:eastAsia="Times New Roman" w:hAnsi="Times New Roman" w:cs="Times New Roman"/>
          <w:sz w:val="22"/>
          <w:szCs w:val="22"/>
        </w:rPr>
        <w:t>)</w:t>
      </w:r>
      <w:r w:rsidRPr="00CA6239">
        <w:rPr>
          <w:rFonts w:ascii="Times New Roman" w:eastAsia="Times New Roman" w:hAnsi="Times New Roman" w:cs="Times New Roman"/>
          <w:sz w:val="22"/>
          <w:szCs w:val="22"/>
        </w:rPr>
        <w:t xml:space="preserve"> </w:t>
      </w:r>
      <w:r w:rsidR="001C3AFC" w:rsidRPr="00CA6239">
        <w:rPr>
          <w:rFonts w:ascii="Times New Roman" w:eastAsia="Times New Roman" w:hAnsi="Times New Roman" w:cs="Times New Roman"/>
          <w:sz w:val="22"/>
          <w:szCs w:val="22"/>
        </w:rPr>
        <w:t>atsiėmimo ar pristatymo</w:t>
      </w:r>
      <w:r w:rsidRPr="00CA6239">
        <w:rPr>
          <w:rFonts w:ascii="Times New Roman" w:eastAsia="Times New Roman" w:hAnsi="Times New Roman" w:cs="Times New Roman"/>
          <w:sz w:val="22"/>
          <w:szCs w:val="22"/>
        </w:rPr>
        <w:t xml:space="preserve"> sąlygos nustatomos Užsakymuose. Jeigu Užsakyme minėtos sąlygos nėra nurodytos, laikoma, kad Užsakovas visus Darbų rezultatus </w:t>
      </w:r>
      <w:r w:rsidR="00A62504" w:rsidRPr="00CA6239">
        <w:rPr>
          <w:rFonts w:ascii="Times New Roman" w:eastAsia="Times New Roman" w:hAnsi="Times New Roman" w:cs="Times New Roman"/>
          <w:sz w:val="22"/>
          <w:szCs w:val="22"/>
        </w:rPr>
        <w:t>savo sąskaita ir jėgomis</w:t>
      </w:r>
      <w:r w:rsidRPr="00CA6239">
        <w:rPr>
          <w:rFonts w:ascii="Times New Roman" w:eastAsia="Times New Roman" w:hAnsi="Times New Roman" w:cs="Times New Roman"/>
          <w:sz w:val="22"/>
          <w:szCs w:val="22"/>
        </w:rPr>
        <w:t xml:space="preserve"> atsiim</w:t>
      </w:r>
      <w:r w:rsidR="00C110BA" w:rsidRPr="00CA6239">
        <w:rPr>
          <w:rFonts w:ascii="Times New Roman" w:eastAsia="Times New Roman" w:hAnsi="Times New Roman" w:cs="Times New Roman"/>
          <w:sz w:val="22"/>
          <w:szCs w:val="22"/>
        </w:rPr>
        <w:t>a</w:t>
      </w:r>
      <w:r w:rsidRPr="00CA6239">
        <w:rPr>
          <w:rFonts w:ascii="Times New Roman" w:eastAsia="Times New Roman" w:hAnsi="Times New Roman" w:cs="Times New Roman"/>
          <w:sz w:val="22"/>
          <w:szCs w:val="22"/>
        </w:rPr>
        <w:t xml:space="preserve"> Vykdytojo patalpose, esančiose adres</w:t>
      </w:r>
      <w:r w:rsidR="00A62504" w:rsidRPr="00CA6239">
        <w:rPr>
          <w:rFonts w:ascii="Times New Roman" w:eastAsia="Times New Roman" w:hAnsi="Times New Roman" w:cs="Times New Roman"/>
          <w:sz w:val="22"/>
          <w:szCs w:val="22"/>
        </w:rPr>
        <w:t>u</w:t>
      </w:r>
      <w:r w:rsidRPr="00CA6239">
        <w:rPr>
          <w:rFonts w:ascii="Times New Roman" w:eastAsia="Times New Roman" w:hAnsi="Times New Roman" w:cs="Times New Roman"/>
          <w:sz w:val="22"/>
          <w:szCs w:val="22"/>
        </w:rPr>
        <w:t xml:space="preserve"> Šeimyniškių g. 5A, Vilniuje</w:t>
      </w:r>
      <w:r w:rsidR="00A62504" w:rsidRPr="00CA6239">
        <w:rPr>
          <w:rFonts w:ascii="Times New Roman" w:eastAsia="Times New Roman" w:hAnsi="Times New Roman" w:cs="Times New Roman"/>
          <w:sz w:val="22"/>
          <w:szCs w:val="22"/>
        </w:rPr>
        <w:t>, ne vėliau kaip per 3 (tris) darbo dienas, skaičiuojant nuo Užsakovo informavimo dienos</w:t>
      </w:r>
      <w:r w:rsidRPr="00CA6239">
        <w:rPr>
          <w:rFonts w:ascii="Times New Roman" w:eastAsia="Times New Roman" w:hAnsi="Times New Roman" w:cs="Times New Roman"/>
          <w:sz w:val="22"/>
          <w:szCs w:val="22"/>
        </w:rPr>
        <w:t>. Darbų rezultatai turi būti atsiimami Vykdytojo darbo laiku (I-V: 8-17 val., išskyrus oficialias šventines dienas).</w:t>
      </w:r>
    </w:p>
    <w:p w14:paraId="49FD98E0" w14:textId="77777777" w:rsidR="00624C86" w:rsidRPr="00CA6239" w:rsidRDefault="00624C86" w:rsidP="00301E26">
      <w:pPr>
        <w:pStyle w:val="ListParagraph"/>
        <w:numPr>
          <w:ilvl w:val="1"/>
          <w:numId w:val="1"/>
        </w:numPr>
        <w:ind w:left="567" w:hanging="56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Jeigu Užsakyme nėra nurodyta kitaip, Darbų rezultatai supakuojami ir paruošiami atsiėmimui Vykdytojo pasirinktu būdu ir forma. </w:t>
      </w:r>
    </w:p>
    <w:p w14:paraId="20DEA04B" w14:textId="77777777" w:rsidR="00CE304F" w:rsidRPr="00CA6239" w:rsidRDefault="00CE304F" w:rsidP="00301E26">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Darbų rezultatai priimami-perduodami pasirašant</w:t>
      </w:r>
      <w:r w:rsidR="00661C2E">
        <w:rPr>
          <w:rFonts w:ascii="Times New Roman" w:eastAsia="Times New Roman" w:hAnsi="Times New Roman" w:cs="Times New Roman"/>
          <w:sz w:val="22"/>
          <w:szCs w:val="22"/>
        </w:rPr>
        <w:t xml:space="preserve"> Vykdytojo parengtą priėmimo-perdavimo aktą</w:t>
      </w:r>
      <w:r w:rsidR="009E1256" w:rsidRPr="00CA6239">
        <w:rPr>
          <w:rFonts w:ascii="Times New Roman" w:eastAsia="Times New Roman" w:hAnsi="Times New Roman" w:cs="Times New Roman"/>
          <w:sz w:val="22"/>
          <w:szCs w:val="22"/>
        </w:rPr>
        <w:t xml:space="preserve"> (toliau vadinama „</w:t>
      </w:r>
      <w:r w:rsidR="009E1256" w:rsidRPr="00CA6239">
        <w:rPr>
          <w:rFonts w:ascii="Times New Roman" w:eastAsia="Times New Roman" w:hAnsi="Times New Roman" w:cs="Times New Roman"/>
          <w:b/>
          <w:sz w:val="22"/>
          <w:szCs w:val="22"/>
        </w:rPr>
        <w:t>Aktu</w:t>
      </w:r>
      <w:r w:rsidR="009E1256" w:rsidRPr="00CA6239">
        <w:rPr>
          <w:rFonts w:ascii="Times New Roman" w:eastAsia="Times New Roman" w:hAnsi="Times New Roman" w:cs="Times New Roman"/>
          <w:sz w:val="22"/>
          <w:szCs w:val="22"/>
        </w:rPr>
        <w:t>“)</w:t>
      </w:r>
      <w:r w:rsidRPr="00CA6239">
        <w:rPr>
          <w:rFonts w:ascii="Times New Roman" w:eastAsia="Times New Roman" w:hAnsi="Times New Roman" w:cs="Times New Roman"/>
          <w:sz w:val="22"/>
          <w:szCs w:val="22"/>
        </w:rPr>
        <w:t xml:space="preserve">. </w:t>
      </w:r>
      <w:r w:rsidR="009E1256" w:rsidRPr="00CA6239">
        <w:rPr>
          <w:rFonts w:ascii="Times New Roman" w:eastAsia="Times New Roman" w:hAnsi="Times New Roman" w:cs="Times New Roman"/>
          <w:sz w:val="22"/>
          <w:szCs w:val="22"/>
        </w:rPr>
        <w:t>Jeigu viena iš Šalių neteisėtai atsisako pasirašyti Aktą, tai aktas laikomas galiojančiu jį pasirašius tik vienai iš Šalių.</w:t>
      </w:r>
      <w:r w:rsidR="003C255A">
        <w:rPr>
          <w:rFonts w:ascii="Times New Roman" w:eastAsia="Times New Roman" w:hAnsi="Times New Roman" w:cs="Times New Roman"/>
          <w:sz w:val="22"/>
          <w:szCs w:val="22"/>
        </w:rPr>
        <w:t xml:space="preserve"> Užsakovui neteisėtai atsisakant pasirašyti Aktą, Vykdytojas turi teisę sustabdyti Darbų perdavimą Užsakovui iki kol pastarasis pasirašys Aktą.</w:t>
      </w:r>
    </w:p>
    <w:p w14:paraId="17B82BB3" w14:textId="77777777" w:rsidR="00624C86" w:rsidRDefault="00624C86" w:rsidP="009E1256">
      <w:pPr>
        <w:pStyle w:val="ListParagraph"/>
        <w:numPr>
          <w:ilvl w:val="1"/>
          <w:numId w:val="1"/>
        </w:numPr>
        <w:ind w:left="567" w:hanging="56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Visa atsakomybė dėl Darbų rezultatų </w:t>
      </w:r>
      <w:r w:rsidR="002A1FB1">
        <w:rPr>
          <w:rFonts w:ascii="Times New Roman" w:eastAsia="Times New Roman" w:hAnsi="Times New Roman" w:cs="Times New Roman"/>
          <w:sz w:val="22"/>
          <w:szCs w:val="22"/>
        </w:rPr>
        <w:t xml:space="preserve">praradimo, sugadinimo </w:t>
      </w:r>
      <w:r>
        <w:rPr>
          <w:rFonts w:ascii="Times New Roman" w:eastAsia="Times New Roman" w:hAnsi="Times New Roman" w:cs="Times New Roman"/>
          <w:sz w:val="22"/>
          <w:szCs w:val="22"/>
        </w:rPr>
        <w:t xml:space="preserve">ir </w:t>
      </w:r>
      <w:r w:rsidR="002A1FB1">
        <w:rPr>
          <w:rFonts w:ascii="Times New Roman" w:eastAsia="Times New Roman" w:hAnsi="Times New Roman" w:cs="Times New Roman"/>
          <w:sz w:val="22"/>
          <w:szCs w:val="22"/>
        </w:rPr>
        <w:t>pan</w:t>
      </w:r>
      <w:r>
        <w:rPr>
          <w:rFonts w:ascii="Times New Roman" w:eastAsia="Times New Roman" w:hAnsi="Times New Roman" w:cs="Times New Roman"/>
          <w:sz w:val="22"/>
          <w:szCs w:val="22"/>
        </w:rPr>
        <w:t>. tenka Užsakovui nuo Darbų priėmimo-perdavimo momento.</w:t>
      </w:r>
    </w:p>
    <w:p w14:paraId="0F712C53" w14:textId="77777777" w:rsidR="00CA6239" w:rsidRPr="00CA6239" w:rsidRDefault="009E1256" w:rsidP="009E1256">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Užsakovas turi apžiūrėti Darbų rezultatus ir gali pareikšti pagrįstas ir motyvuotas pretenzijas, jei tokios yra, dėl Darbų kokybės ne vėliau kaip per 3 (tris) darbo dienas nuo Akto pasirašymo dienos</w:t>
      </w:r>
      <w:r w:rsidR="00033DAD">
        <w:rPr>
          <w:rFonts w:ascii="Times New Roman" w:eastAsia="Times New Roman" w:hAnsi="Times New Roman" w:cs="Times New Roman"/>
          <w:sz w:val="22"/>
          <w:szCs w:val="22"/>
        </w:rPr>
        <w:t xml:space="preserve"> arba nuo Darbų priėmimo-perdavimo momento, jeigu Aktas nebuvo pasirašytas</w:t>
      </w:r>
      <w:r w:rsidRPr="00CA6239">
        <w:rPr>
          <w:rFonts w:ascii="Times New Roman" w:eastAsia="Times New Roman" w:hAnsi="Times New Roman" w:cs="Times New Roman"/>
          <w:sz w:val="22"/>
          <w:szCs w:val="22"/>
        </w:rPr>
        <w:t>.</w:t>
      </w:r>
      <w:r w:rsidR="00BC7EC7" w:rsidRPr="00CA6239">
        <w:rPr>
          <w:rFonts w:ascii="Times New Roman" w:eastAsia="Times New Roman" w:hAnsi="Times New Roman" w:cs="Times New Roman"/>
          <w:sz w:val="22"/>
          <w:szCs w:val="22"/>
        </w:rPr>
        <w:t xml:space="preserve"> </w:t>
      </w:r>
      <w:r w:rsidR="00CA6239" w:rsidRPr="00CA6239">
        <w:rPr>
          <w:rFonts w:ascii="Times New Roman" w:eastAsia="Times New Roman" w:hAnsi="Times New Roman" w:cs="Times New Roman"/>
          <w:sz w:val="22"/>
          <w:szCs w:val="22"/>
        </w:rPr>
        <w:t>Pretenzijos pateikiamos raštu, jas siunčiant paštu Vykdytojo buveinės adresu arba įteikiant pasirašytinai. Ne vėliau kaip pretenzij</w:t>
      </w:r>
      <w:r w:rsidR="00CA6239">
        <w:rPr>
          <w:rFonts w:ascii="Times New Roman" w:eastAsia="Times New Roman" w:hAnsi="Times New Roman" w:cs="Times New Roman"/>
          <w:sz w:val="22"/>
          <w:szCs w:val="22"/>
        </w:rPr>
        <w:t>ų</w:t>
      </w:r>
      <w:r w:rsidR="00CA6239" w:rsidRPr="00CA6239">
        <w:rPr>
          <w:rFonts w:ascii="Times New Roman" w:eastAsia="Times New Roman" w:hAnsi="Times New Roman" w:cs="Times New Roman"/>
          <w:sz w:val="22"/>
          <w:szCs w:val="22"/>
        </w:rPr>
        <w:t xml:space="preserve"> </w:t>
      </w:r>
      <w:r w:rsidR="00CA6239">
        <w:rPr>
          <w:rFonts w:ascii="Times New Roman" w:eastAsia="Times New Roman" w:hAnsi="Times New Roman" w:cs="Times New Roman"/>
          <w:sz w:val="22"/>
          <w:szCs w:val="22"/>
        </w:rPr>
        <w:t xml:space="preserve">Vykdytojui </w:t>
      </w:r>
      <w:r w:rsidR="00CA6239" w:rsidRPr="00CA6239">
        <w:rPr>
          <w:rFonts w:ascii="Times New Roman" w:eastAsia="Times New Roman" w:hAnsi="Times New Roman" w:cs="Times New Roman"/>
          <w:sz w:val="22"/>
          <w:szCs w:val="22"/>
        </w:rPr>
        <w:t xml:space="preserve">pateikimo dieną Užsakovas turi grąžinti Vykdytojui nekokybiškus Darbų rezultatus. Pretenzijos gali būti reiškiamos tik dėl </w:t>
      </w:r>
      <w:r w:rsidR="00755D04">
        <w:rPr>
          <w:rFonts w:ascii="Times New Roman" w:eastAsia="Times New Roman" w:hAnsi="Times New Roman" w:cs="Times New Roman"/>
          <w:sz w:val="22"/>
          <w:szCs w:val="22"/>
        </w:rPr>
        <w:t xml:space="preserve">nekokybiškos </w:t>
      </w:r>
      <w:r w:rsidR="006B7758">
        <w:rPr>
          <w:rFonts w:ascii="Times New Roman" w:eastAsia="Times New Roman" w:hAnsi="Times New Roman" w:cs="Times New Roman"/>
          <w:sz w:val="22"/>
          <w:szCs w:val="22"/>
        </w:rPr>
        <w:t>D</w:t>
      </w:r>
      <w:r w:rsidR="00CA6239" w:rsidRPr="00CA6239">
        <w:rPr>
          <w:rFonts w:ascii="Times New Roman" w:eastAsia="Times New Roman" w:hAnsi="Times New Roman" w:cs="Times New Roman"/>
          <w:sz w:val="22"/>
          <w:szCs w:val="22"/>
        </w:rPr>
        <w:t xml:space="preserve">arbų dalies. Aiškumo dėlei pažymima, kad </w:t>
      </w:r>
      <w:r w:rsidR="00755D04">
        <w:rPr>
          <w:rFonts w:ascii="Times New Roman" w:eastAsia="Times New Roman" w:hAnsi="Times New Roman" w:cs="Times New Roman"/>
          <w:sz w:val="22"/>
          <w:szCs w:val="22"/>
        </w:rPr>
        <w:t xml:space="preserve">nekokybiškai atlikta </w:t>
      </w:r>
      <w:r w:rsidR="00CA6239" w:rsidRPr="00CA6239">
        <w:rPr>
          <w:rFonts w:ascii="Times New Roman" w:eastAsia="Times New Roman" w:hAnsi="Times New Roman" w:cs="Times New Roman"/>
          <w:sz w:val="22"/>
          <w:szCs w:val="22"/>
        </w:rPr>
        <w:t xml:space="preserve">Darbų </w:t>
      </w:r>
      <w:r w:rsidR="00755D04">
        <w:rPr>
          <w:rFonts w:ascii="Times New Roman" w:eastAsia="Times New Roman" w:hAnsi="Times New Roman" w:cs="Times New Roman"/>
          <w:sz w:val="22"/>
          <w:szCs w:val="22"/>
        </w:rPr>
        <w:t xml:space="preserve">dalis </w:t>
      </w:r>
      <w:r w:rsidR="00CA6239" w:rsidRPr="00CA6239">
        <w:rPr>
          <w:rFonts w:ascii="Times New Roman" w:eastAsia="Times New Roman" w:hAnsi="Times New Roman" w:cs="Times New Roman"/>
          <w:sz w:val="22"/>
          <w:szCs w:val="22"/>
        </w:rPr>
        <w:t xml:space="preserve">negali būti pagrindas atsisakyti priimti ir (ar) reikšti pretenzijas ir dėl kokybiškai atliktos Darbų dalies. </w:t>
      </w:r>
      <w:r w:rsidR="00CA6239">
        <w:rPr>
          <w:rFonts w:ascii="Times New Roman" w:eastAsia="Times New Roman" w:hAnsi="Times New Roman" w:cs="Times New Roman"/>
          <w:sz w:val="22"/>
          <w:szCs w:val="22"/>
        </w:rPr>
        <w:t>Už kokybiškai atliktus Darbus</w:t>
      </w:r>
      <w:r w:rsidR="00755D04">
        <w:rPr>
          <w:rFonts w:ascii="Times New Roman" w:eastAsia="Times New Roman" w:hAnsi="Times New Roman" w:cs="Times New Roman"/>
          <w:sz w:val="22"/>
          <w:szCs w:val="22"/>
        </w:rPr>
        <w:t xml:space="preserve"> (arba jų dalį)</w:t>
      </w:r>
      <w:r w:rsidR="00CA6239">
        <w:rPr>
          <w:rFonts w:ascii="Times New Roman" w:eastAsia="Times New Roman" w:hAnsi="Times New Roman" w:cs="Times New Roman"/>
          <w:sz w:val="22"/>
          <w:szCs w:val="22"/>
        </w:rPr>
        <w:t xml:space="preserve"> turi būti atsiskaitoma su Vykdytoju Sutartyje įtvirtinta </w:t>
      </w:r>
      <w:r w:rsidR="008423E4">
        <w:rPr>
          <w:rFonts w:ascii="Times New Roman" w:eastAsia="Times New Roman" w:hAnsi="Times New Roman" w:cs="Times New Roman"/>
          <w:sz w:val="22"/>
          <w:szCs w:val="22"/>
        </w:rPr>
        <w:t xml:space="preserve">bendra </w:t>
      </w:r>
      <w:r w:rsidR="00CA6239">
        <w:rPr>
          <w:rFonts w:ascii="Times New Roman" w:eastAsia="Times New Roman" w:hAnsi="Times New Roman" w:cs="Times New Roman"/>
          <w:sz w:val="22"/>
          <w:szCs w:val="22"/>
        </w:rPr>
        <w:t>tvarka.</w:t>
      </w:r>
      <w:r w:rsidR="00CA6239" w:rsidRPr="00CA6239">
        <w:rPr>
          <w:rFonts w:ascii="Times New Roman" w:eastAsia="Times New Roman" w:hAnsi="Times New Roman" w:cs="Times New Roman"/>
          <w:sz w:val="22"/>
          <w:szCs w:val="22"/>
        </w:rPr>
        <w:t xml:space="preserve"> </w:t>
      </w:r>
    </w:p>
    <w:p w14:paraId="03BE2BC5" w14:textId="77777777" w:rsidR="009E1256" w:rsidRPr="00CA6239" w:rsidRDefault="00CA6239" w:rsidP="009E1256">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Nepareiškus p</w:t>
      </w:r>
      <w:r w:rsidR="00FA6A31" w:rsidRPr="00CA6239">
        <w:rPr>
          <w:rFonts w:ascii="Times New Roman" w:eastAsia="Times New Roman" w:hAnsi="Times New Roman" w:cs="Times New Roman"/>
          <w:sz w:val="22"/>
          <w:szCs w:val="22"/>
        </w:rPr>
        <w:t xml:space="preserve">retenzijų per minėtą terminą, laikoma, kad Užsakovas visus Darbus priėmė kaip kokybiškus ir atliktus tinkamai, todėl jokių pretenzijų </w:t>
      </w:r>
      <w:r w:rsidR="00624C86">
        <w:rPr>
          <w:rFonts w:ascii="Times New Roman" w:eastAsia="Times New Roman" w:hAnsi="Times New Roman" w:cs="Times New Roman"/>
          <w:sz w:val="22"/>
          <w:szCs w:val="22"/>
        </w:rPr>
        <w:t xml:space="preserve">Vykdytojui </w:t>
      </w:r>
      <w:r w:rsidR="00FA6A31" w:rsidRPr="00CA6239">
        <w:rPr>
          <w:rFonts w:ascii="Times New Roman" w:eastAsia="Times New Roman" w:hAnsi="Times New Roman" w:cs="Times New Roman"/>
          <w:sz w:val="22"/>
          <w:szCs w:val="22"/>
        </w:rPr>
        <w:t>neturi</w:t>
      </w:r>
      <w:r w:rsidR="00BC7EC7" w:rsidRPr="00CA6239">
        <w:rPr>
          <w:rFonts w:ascii="Times New Roman" w:eastAsia="Times New Roman" w:hAnsi="Times New Roman" w:cs="Times New Roman"/>
          <w:sz w:val="22"/>
          <w:szCs w:val="22"/>
        </w:rPr>
        <w:t>.</w:t>
      </w:r>
      <w:r w:rsidR="009E1256" w:rsidRPr="00CA6239">
        <w:rPr>
          <w:rFonts w:ascii="Times New Roman" w:eastAsia="Times New Roman" w:hAnsi="Times New Roman" w:cs="Times New Roman"/>
          <w:sz w:val="22"/>
          <w:szCs w:val="22"/>
        </w:rPr>
        <w:t xml:space="preserve"> </w:t>
      </w:r>
    </w:p>
    <w:p w14:paraId="31A1E036" w14:textId="77777777" w:rsidR="009E1256" w:rsidRPr="00CA6239" w:rsidRDefault="00627237" w:rsidP="009E1256">
      <w:pPr>
        <w:pStyle w:val="ListParagraph"/>
        <w:numPr>
          <w:ilvl w:val="1"/>
          <w:numId w:val="1"/>
        </w:numPr>
        <w:ind w:left="567" w:hanging="56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Vykdytojas įsipareigoja </w:t>
      </w:r>
      <w:r w:rsidR="00307338">
        <w:rPr>
          <w:rFonts w:ascii="Times New Roman" w:eastAsia="Times New Roman" w:hAnsi="Times New Roman" w:cs="Times New Roman"/>
          <w:sz w:val="22"/>
          <w:szCs w:val="22"/>
        </w:rPr>
        <w:t xml:space="preserve">pagrįstus ir motyvuotus </w:t>
      </w:r>
      <w:r>
        <w:rPr>
          <w:rFonts w:ascii="Times New Roman" w:eastAsia="Times New Roman" w:hAnsi="Times New Roman" w:cs="Times New Roman"/>
          <w:sz w:val="22"/>
          <w:szCs w:val="22"/>
        </w:rPr>
        <w:t xml:space="preserve">Darbų trūkumus pašalinti per protingą terminą </w:t>
      </w:r>
      <w:r w:rsidR="009E1256" w:rsidRPr="00CA6239">
        <w:rPr>
          <w:rFonts w:ascii="Times New Roman" w:eastAsia="Times New Roman" w:hAnsi="Times New Roman" w:cs="Times New Roman"/>
          <w:sz w:val="22"/>
          <w:szCs w:val="22"/>
        </w:rPr>
        <w:t xml:space="preserve">ir </w:t>
      </w:r>
      <w:r>
        <w:rPr>
          <w:rFonts w:ascii="Times New Roman" w:eastAsia="Times New Roman" w:hAnsi="Times New Roman" w:cs="Times New Roman"/>
          <w:sz w:val="22"/>
          <w:szCs w:val="22"/>
        </w:rPr>
        <w:t>juos</w:t>
      </w:r>
      <w:r w:rsidR="004620CF" w:rsidRPr="00CA6239">
        <w:rPr>
          <w:rFonts w:ascii="Times New Roman" w:eastAsia="Times New Roman" w:hAnsi="Times New Roman" w:cs="Times New Roman"/>
          <w:sz w:val="22"/>
          <w:szCs w:val="22"/>
        </w:rPr>
        <w:t xml:space="preserve"> ar jų dalį (jeigu nekokybiška yra tik Darbų dalis)</w:t>
      </w:r>
      <w:r w:rsidR="009E1256" w:rsidRPr="00CA6239">
        <w:rPr>
          <w:rFonts w:ascii="Times New Roman" w:eastAsia="Times New Roman" w:hAnsi="Times New Roman" w:cs="Times New Roman"/>
          <w:sz w:val="22"/>
          <w:szCs w:val="22"/>
        </w:rPr>
        <w:t xml:space="preserve"> </w:t>
      </w:r>
      <w:r w:rsidR="004620CF" w:rsidRPr="00CA6239">
        <w:rPr>
          <w:rFonts w:ascii="Times New Roman" w:eastAsia="Times New Roman" w:hAnsi="Times New Roman" w:cs="Times New Roman"/>
          <w:sz w:val="22"/>
          <w:szCs w:val="22"/>
        </w:rPr>
        <w:t>perduoti</w:t>
      </w:r>
      <w:r w:rsidR="00307338">
        <w:rPr>
          <w:rFonts w:ascii="Times New Roman" w:eastAsia="Times New Roman" w:hAnsi="Times New Roman" w:cs="Times New Roman"/>
          <w:sz w:val="22"/>
          <w:szCs w:val="22"/>
        </w:rPr>
        <w:t xml:space="preserve"> Užsakovui</w:t>
      </w:r>
      <w:r w:rsidR="004620CF" w:rsidRPr="00CA6239">
        <w:rPr>
          <w:rFonts w:ascii="Times New Roman" w:eastAsia="Times New Roman" w:hAnsi="Times New Roman" w:cs="Times New Roman"/>
          <w:sz w:val="22"/>
          <w:szCs w:val="22"/>
        </w:rPr>
        <w:t xml:space="preserve"> aukščiau </w:t>
      </w:r>
      <w:r>
        <w:rPr>
          <w:rFonts w:ascii="Times New Roman" w:eastAsia="Times New Roman" w:hAnsi="Times New Roman" w:cs="Times New Roman"/>
          <w:sz w:val="22"/>
          <w:szCs w:val="22"/>
        </w:rPr>
        <w:t xml:space="preserve">šioje Sutarties dalyje </w:t>
      </w:r>
      <w:r w:rsidR="004620CF" w:rsidRPr="00CA6239">
        <w:rPr>
          <w:rFonts w:ascii="Times New Roman" w:eastAsia="Times New Roman" w:hAnsi="Times New Roman" w:cs="Times New Roman"/>
          <w:sz w:val="22"/>
          <w:szCs w:val="22"/>
        </w:rPr>
        <w:t>aprašyta tvarka</w:t>
      </w:r>
      <w:r w:rsidR="00FC0C09" w:rsidRPr="00CA6239">
        <w:rPr>
          <w:rFonts w:ascii="Times New Roman" w:eastAsia="Times New Roman" w:hAnsi="Times New Roman" w:cs="Times New Roman"/>
          <w:sz w:val="22"/>
          <w:szCs w:val="22"/>
        </w:rPr>
        <w:t>.</w:t>
      </w:r>
    </w:p>
    <w:p w14:paraId="2A234193" w14:textId="77777777" w:rsidR="00301E26" w:rsidRPr="00CA6239" w:rsidRDefault="00301E26">
      <w:pPr>
        <w:jc w:val="both"/>
        <w:rPr>
          <w:sz w:val="22"/>
          <w:szCs w:val="22"/>
        </w:rPr>
      </w:pPr>
    </w:p>
    <w:p w14:paraId="25976298" w14:textId="77777777" w:rsidR="0034794A" w:rsidRPr="00CA6239" w:rsidRDefault="0034794A" w:rsidP="0034794A">
      <w:pPr>
        <w:pStyle w:val="ListParagraph"/>
        <w:numPr>
          <w:ilvl w:val="0"/>
          <w:numId w:val="1"/>
        </w:numPr>
        <w:ind w:left="567" w:hanging="567"/>
        <w:jc w:val="both"/>
        <w:rPr>
          <w:rFonts w:ascii="Times New Roman" w:eastAsia="Times New Roman" w:hAnsi="Times New Roman" w:cs="Times New Roman"/>
          <w:b/>
          <w:sz w:val="22"/>
          <w:szCs w:val="22"/>
        </w:rPr>
      </w:pPr>
      <w:r w:rsidRPr="00CA6239">
        <w:rPr>
          <w:rFonts w:ascii="Times New Roman" w:eastAsia="Times New Roman" w:hAnsi="Times New Roman" w:cs="Times New Roman"/>
          <w:b/>
          <w:sz w:val="22"/>
          <w:szCs w:val="22"/>
        </w:rPr>
        <w:t xml:space="preserve">KITOS VYKDYTOJO TEISĖS IR ĮSIPAREIGOJIMAI </w:t>
      </w:r>
    </w:p>
    <w:p w14:paraId="3BAE31EB" w14:textId="77777777" w:rsidR="009124D7" w:rsidRDefault="0034794A" w:rsidP="009514B4">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Tuo atveju, jeigu Užsakymui įvykdyti Vykdytojui yra reikalinga tam tikra informacija, dokumentai ir pan., tai Užsakovas privalo pateikti juos Vykdytojui per protingą terminą, kuris turi būti kuo trumpesnis. </w:t>
      </w:r>
    </w:p>
    <w:p w14:paraId="24BDCFE7" w14:textId="77777777" w:rsidR="009514B4" w:rsidRPr="00CA6239" w:rsidRDefault="009514B4" w:rsidP="009514B4">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Vykdytojas privalo raštu, faksu arba elektroniniu paštu informuoti Užsakovą apie medžiagos, maketų ir kito, ką Užsakovas privalo pateikti pagal šią Sutartį ir Užsakymus, nepateikimą.</w:t>
      </w:r>
    </w:p>
    <w:p w14:paraId="20DD87FE" w14:textId="77777777" w:rsidR="0034794A" w:rsidRPr="00CA6239" w:rsidRDefault="0034794A" w:rsidP="0034794A">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Tuo atveju, jeigu Vykdytojas negali pradėti ar atlikti Darbų dėl Užsakovo kaltės (nepateikia duomenų, nesumoka ir pan.), tai Vykdytojas turi teisę sustabdyti tolesnį Darbų atlikimą iki Užsakovas pašalins minėtus pažeidimus</w:t>
      </w:r>
      <w:r w:rsidR="00043C89">
        <w:rPr>
          <w:rFonts w:ascii="Times New Roman" w:eastAsia="Times New Roman" w:hAnsi="Times New Roman" w:cs="Times New Roman"/>
          <w:sz w:val="22"/>
          <w:szCs w:val="22"/>
        </w:rPr>
        <w:t>. V</w:t>
      </w:r>
      <w:r w:rsidRPr="00CA6239">
        <w:rPr>
          <w:rFonts w:ascii="Times New Roman" w:eastAsia="Times New Roman" w:hAnsi="Times New Roman" w:cs="Times New Roman"/>
          <w:sz w:val="22"/>
          <w:szCs w:val="22"/>
        </w:rPr>
        <w:t xml:space="preserve">isi Vykdytojo prievolių atlikimo terminai pailginami tiek dienų, kiek Užsakovas pradelsė įvykdyti laiku savo prievoles.   </w:t>
      </w:r>
    </w:p>
    <w:p w14:paraId="6DB6E227" w14:textId="77777777" w:rsidR="00731D3F" w:rsidRPr="00CA6239" w:rsidRDefault="00731D3F">
      <w:pPr>
        <w:jc w:val="both"/>
        <w:rPr>
          <w:sz w:val="22"/>
          <w:szCs w:val="22"/>
        </w:rPr>
      </w:pPr>
    </w:p>
    <w:p w14:paraId="1C0EEBEE" w14:textId="77777777" w:rsidR="003E1C1C" w:rsidRPr="00CA6239" w:rsidRDefault="00BC7EC7" w:rsidP="00301E26">
      <w:pPr>
        <w:pStyle w:val="ListParagraph"/>
        <w:numPr>
          <w:ilvl w:val="0"/>
          <w:numId w:val="1"/>
        </w:numPr>
        <w:ind w:left="567" w:hanging="567"/>
        <w:jc w:val="both"/>
        <w:rPr>
          <w:rFonts w:ascii="Times New Roman" w:eastAsia="Times New Roman" w:hAnsi="Times New Roman" w:cs="Times New Roman"/>
          <w:b/>
          <w:sz w:val="22"/>
          <w:szCs w:val="22"/>
        </w:rPr>
      </w:pPr>
      <w:r w:rsidRPr="00CA6239">
        <w:rPr>
          <w:rFonts w:ascii="Times New Roman" w:eastAsia="Times New Roman" w:hAnsi="Times New Roman" w:cs="Times New Roman"/>
          <w:b/>
          <w:sz w:val="22"/>
          <w:szCs w:val="22"/>
        </w:rPr>
        <w:t xml:space="preserve">KITOS </w:t>
      </w:r>
      <w:r w:rsidR="002D46B9" w:rsidRPr="00CA6239">
        <w:rPr>
          <w:rFonts w:ascii="Times New Roman" w:eastAsia="Times New Roman" w:hAnsi="Times New Roman" w:cs="Times New Roman"/>
          <w:b/>
          <w:sz w:val="22"/>
          <w:szCs w:val="22"/>
        </w:rPr>
        <w:t xml:space="preserve">UŽSAKOVO TEISĖS IR ĮSIPAREIGOJIMAI </w:t>
      </w:r>
    </w:p>
    <w:p w14:paraId="037DC362" w14:textId="77777777" w:rsidR="00301E26" w:rsidRPr="00CA6239" w:rsidRDefault="00BC7EC7" w:rsidP="00301E26">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Tuo atveju, jeigu Užsakyme nurodyta, kad Darbų medžiagą (visą ar jos dalį) </w:t>
      </w:r>
      <w:r w:rsidR="002D46B9" w:rsidRPr="00CA6239">
        <w:rPr>
          <w:rFonts w:ascii="Times New Roman" w:eastAsia="Times New Roman" w:hAnsi="Times New Roman" w:cs="Times New Roman"/>
          <w:sz w:val="22"/>
          <w:szCs w:val="22"/>
        </w:rPr>
        <w:t xml:space="preserve">teikia </w:t>
      </w:r>
      <w:r w:rsidRPr="00CA6239">
        <w:rPr>
          <w:rFonts w:ascii="Times New Roman" w:eastAsia="Times New Roman" w:hAnsi="Times New Roman" w:cs="Times New Roman"/>
          <w:sz w:val="22"/>
          <w:szCs w:val="22"/>
        </w:rPr>
        <w:t xml:space="preserve">Vykdytojui </w:t>
      </w:r>
      <w:r w:rsidR="002D46B9" w:rsidRPr="00CA6239">
        <w:rPr>
          <w:rFonts w:ascii="Times New Roman" w:eastAsia="Times New Roman" w:hAnsi="Times New Roman" w:cs="Times New Roman"/>
          <w:sz w:val="22"/>
          <w:szCs w:val="22"/>
        </w:rPr>
        <w:t xml:space="preserve">pats Užsakovas, </w:t>
      </w:r>
      <w:r w:rsidRPr="00CA6239">
        <w:rPr>
          <w:rFonts w:ascii="Times New Roman" w:eastAsia="Times New Roman" w:hAnsi="Times New Roman" w:cs="Times New Roman"/>
          <w:sz w:val="22"/>
          <w:szCs w:val="22"/>
        </w:rPr>
        <w:t xml:space="preserve">tai </w:t>
      </w:r>
      <w:r w:rsidR="002D46B9" w:rsidRPr="00CA6239">
        <w:rPr>
          <w:rFonts w:ascii="Times New Roman" w:eastAsia="Times New Roman" w:hAnsi="Times New Roman" w:cs="Times New Roman"/>
          <w:sz w:val="22"/>
          <w:szCs w:val="22"/>
        </w:rPr>
        <w:t xml:space="preserve">Užsakovas įsipareigoja </w:t>
      </w:r>
      <w:r w:rsidRPr="00CA6239">
        <w:rPr>
          <w:rFonts w:ascii="Times New Roman" w:eastAsia="Times New Roman" w:hAnsi="Times New Roman" w:cs="Times New Roman"/>
          <w:sz w:val="22"/>
          <w:szCs w:val="22"/>
        </w:rPr>
        <w:t>tai padaryti ne vėliau kaip</w:t>
      </w:r>
      <w:r w:rsidR="00E92816" w:rsidRPr="00CA6239">
        <w:rPr>
          <w:rFonts w:ascii="Times New Roman" w:eastAsia="Times New Roman" w:hAnsi="Times New Roman" w:cs="Times New Roman"/>
          <w:sz w:val="22"/>
          <w:szCs w:val="22"/>
        </w:rPr>
        <w:t xml:space="preserve"> iki Užsakyme nurodytos datos.</w:t>
      </w:r>
    </w:p>
    <w:p w14:paraId="0ABD49BE" w14:textId="77777777" w:rsidR="00301E26" w:rsidRPr="00CA6239" w:rsidRDefault="002D46B9" w:rsidP="00301E26">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Užsakovas įsipareigoja priimti iš Vykdytojo pagamintus gaminius/įrenginius ar </w:t>
      </w:r>
      <w:r w:rsidR="00611481">
        <w:rPr>
          <w:rFonts w:ascii="Times New Roman" w:eastAsia="Times New Roman" w:hAnsi="Times New Roman" w:cs="Times New Roman"/>
          <w:sz w:val="22"/>
          <w:szCs w:val="22"/>
        </w:rPr>
        <w:t>suteiktas</w:t>
      </w:r>
      <w:r w:rsidRPr="00CA6239">
        <w:rPr>
          <w:rFonts w:ascii="Times New Roman" w:eastAsia="Times New Roman" w:hAnsi="Times New Roman" w:cs="Times New Roman"/>
          <w:sz w:val="22"/>
          <w:szCs w:val="22"/>
        </w:rPr>
        <w:t xml:space="preserve"> paslaugas ir </w:t>
      </w:r>
      <w:r w:rsidR="002A2D70" w:rsidRPr="00CA6239">
        <w:rPr>
          <w:rFonts w:ascii="Times New Roman" w:eastAsia="Times New Roman" w:hAnsi="Times New Roman" w:cs="Times New Roman"/>
          <w:sz w:val="22"/>
          <w:szCs w:val="22"/>
        </w:rPr>
        <w:t>jų priėmimo</w:t>
      </w:r>
      <w:r w:rsidR="00611481">
        <w:rPr>
          <w:rFonts w:ascii="Times New Roman" w:eastAsia="Times New Roman" w:hAnsi="Times New Roman" w:cs="Times New Roman"/>
          <w:sz w:val="22"/>
          <w:szCs w:val="22"/>
        </w:rPr>
        <w:t>-perdavimo</w:t>
      </w:r>
      <w:r w:rsidR="002A2D70" w:rsidRPr="00CA6239">
        <w:rPr>
          <w:rFonts w:ascii="Times New Roman" w:eastAsia="Times New Roman" w:hAnsi="Times New Roman" w:cs="Times New Roman"/>
          <w:sz w:val="22"/>
          <w:szCs w:val="22"/>
        </w:rPr>
        <w:t xml:space="preserve"> momentu </w:t>
      </w:r>
      <w:r w:rsidRPr="00CA6239">
        <w:rPr>
          <w:rFonts w:ascii="Times New Roman" w:eastAsia="Times New Roman" w:hAnsi="Times New Roman" w:cs="Times New Roman"/>
          <w:sz w:val="22"/>
          <w:szCs w:val="22"/>
        </w:rPr>
        <w:t xml:space="preserve">pasirašyti </w:t>
      </w:r>
      <w:r w:rsidR="002A2D70" w:rsidRPr="00CA6239">
        <w:rPr>
          <w:rFonts w:ascii="Times New Roman" w:eastAsia="Times New Roman" w:hAnsi="Times New Roman" w:cs="Times New Roman"/>
          <w:sz w:val="22"/>
          <w:szCs w:val="22"/>
        </w:rPr>
        <w:t>A</w:t>
      </w:r>
      <w:r w:rsidRPr="00CA6239">
        <w:rPr>
          <w:rFonts w:ascii="Times New Roman" w:eastAsia="Times New Roman" w:hAnsi="Times New Roman" w:cs="Times New Roman"/>
          <w:sz w:val="22"/>
          <w:szCs w:val="22"/>
        </w:rPr>
        <w:t>ktą ir</w:t>
      </w:r>
      <w:r w:rsidR="002A2D70" w:rsidRPr="00CA6239">
        <w:rPr>
          <w:rFonts w:ascii="Times New Roman" w:eastAsia="Times New Roman" w:hAnsi="Times New Roman" w:cs="Times New Roman"/>
          <w:sz w:val="22"/>
          <w:szCs w:val="22"/>
        </w:rPr>
        <w:t xml:space="preserve"> (</w:t>
      </w:r>
      <w:r w:rsidRPr="00CA6239">
        <w:rPr>
          <w:rFonts w:ascii="Times New Roman" w:eastAsia="Times New Roman" w:hAnsi="Times New Roman" w:cs="Times New Roman"/>
          <w:sz w:val="22"/>
          <w:szCs w:val="22"/>
        </w:rPr>
        <w:t>ar</w:t>
      </w:r>
      <w:r w:rsidR="002A2D70" w:rsidRPr="00CA6239">
        <w:rPr>
          <w:rFonts w:ascii="Times New Roman" w:eastAsia="Times New Roman" w:hAnsi="Times New Roman" w:cs="Times New Roman"/>
          <w:sz w:val="22"/>
          <w:szCs w:val="22"/>
        </w:rPr>
        <w:t>)</w:t>
      </w:r>
      <w:r w:rsidRPr="00CA6239">
        <w:rPr>
          <w:rFonts w:ascii="Times New Roman" w:eastAsia="Times New Roman" w:hAnsi="Times New Roman" w:cs="Times New Roman"/>
          <w:sz w:val="22"/>
          <w:szCs w:val="22"/>
        </w:rPr>
        <w:t xml:space="preserve"> PVM sąskaitą-faktūrą</w:t>
      </w:r>
      <w:r w:rsidR="00DD78F6">
        <w:rPr>
          <w:rFonts w:ascii="Times New Roman" w:eastAsia="Times New Roman" w:hAnsi="Times New Roman" w:cs="Times New Roman"/>
          <w:sz w:val="22"/>
          <w:szCs w:val="22"/>
        </w:rPr>
        <w:t>.</w:t>
      </w:r>
    </w:p>
    <w:p w14:paraId="1AC2A7E9" w14:textId="77777777" w:rsidR="00301E26" w:rsidRPr="00CA6239" w:rsidRDefault="002D46B9" w:rsidP="00301E26">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Užsakovas </w:t>
      </w:r>
      <w:r w:rsidR="00DB649E" w:rsidRPr="00CA6239">
        <w:rPr>
          <w:rFonts w:ascii="Times New Roman" w:eastAsia="Times New Roman" w:hAnsi="Times New Roman" w:cs="Times New Roman"/>
          <w:sz w:val="22"/>
          <w:szCs w:val="22"/>
        </w:rPr>
        <w:t>U</w:t>
      </w:r>
      <w:r w:rsidRPr="00CA6239">
        <w:rPr>
          <w:rFonts w:ascii="Times New Roman" w:eastAsia="Times New Roman" w:hAnsi="Times New Roman" w:cs="Times New Roman"/>
          <w:sz w:val="22"/>
          <w:szCs w:val="22"/>
        </w:rPr>
        <w:t xml:space="preserve">žsakyme nurodo kontaktinį asmenį (šio asmens mobiliojo telefono numerį, elektroninį paštą), su kuriuo, esant būtinybei, Vykdytojas galėtų susisiekti darbo metu, vykdydamas šią </w:t>
      </w:r>
      <w:r w:rsidR="00DB649E" w:rsidRPr="00CA6239">
        <w:rPr>
          <w:rFonts w:ascii="Times New Roman" w:eastAsia="Times New Roman" w:hAnsi="Times New Roman" w:cs="Times New Roman"/>
          <w:sz w:val="22"/>
          <w:szCs w:val="22"/>
        </w:rPr>
        <w:t>S</w:t>
      </w:r>
      <w:r w:rsidRPr="00CA6239">
        <w:rPr>
          <w:rFonts w:ascii="Times New Roman" w:eastAsia="Times New Roman" w:hAnsi="Times New Roman" w:cs="Times New Roman"/>
          <w:sz w:val="22"/>
          <w:szCs w:val="22"/>
        </w:rPr>
        <w:t>utartį</w:t>
      </w:r>
      <w:r w:rsidR="002A2D70" w:rsidRPr="00CA6239">
        <w:rPr>
          <w:rFonts w:ascii="Times New Roman" w:eastAsia="Times New Roman" w:hAnsi="Times New Roman" w:cs="Times New Roman"/>
          <w:sz w:val="22"/>
          <w:szCs w:val="22"/>
        </w:rPr>
        <w:t>.</w:t>
      </w:r>
    </w:p>
    <w:p w14:paraId="38B05DBA" w14:textId="77777777" w:rsidR="003E1C1C" w:rsidRPr="00CA6239" w:rsidRDefault="002D46B9" w:rsidP="00301E26">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Užsakovas turi teisę daryti neesminius </w:t>
      </w:r>
      <w:r w:rsidR="00DB649E" w:rsidRPr="00CA6239">
        <w:rPr>
          <w:rFonts w:ascii="Times New Roman" w:eastAsia="Times New Roman" w:hAnsi="Times New Roman" w:cs="Times New Roman"/>
          <w:sz w:val="22"/>
          <w:szCs w:val="22"/>
        </w:rPr>
        <w:t>U</w:t>
      </w:r>
      <w:r w:rsidRPr="00CA6239">
        <w:rPr>
          <w:rFonts w:ascii="Times New Roman" w:eastAsia="Times New Roman" w:hAnsi="Times New Roman" w:cs="Times New Roman"/>
          <w:sz w:val="22"/>
          <w:szCs w:val="22"/>
        </w:rPr>
        <w:t xml:space="preserve">žsakymo specifikacijos pakeitimus iki galutinio </w:t>
      </w:r>
      <w:r w:rsidR="00BD30E9">
        <w:rPr>
          <w:rFonts w:ascii="Times New Roman" w:eastAsia="Times New Roman" w:hAnsi="Times New Roman" w:cs="Times New Roman"/>
          <w:sz w:val="22"/>
          <w:szCs w:val="22"/>
        </w:rPr>
        <w:t>Darbų medžiagos</w:t>
      </w:r>
      <w:r w:rsidRPr="00CA6239">
        <w:rPr>
          <w:rFonts w:ascii="Times New Roman" w:eastAsia="Times New Roman" w:hAnsi="Times New Roman" w:cs="Times New Roman"/>
          <w:sz w:val="22"/>
          <w:szCs w:val="22"/>
        </w:rPr>
        <w:t xml:space="preserve"> </w:t>
      </w:r>
      <w:r w:rsidR="00BD30E9">
        <w:rPr>
          <w:rFonts w:ascii="Times New Roman" w:eastAsia="Times New Roman" w:hAnsi="Times New Roman" w:cs="Times New Roman"/>
          <w:sz w:val="22"/>
          <w:szCs w:val="22"/>
        </w:rPr>
        <w:t>patvirtinimo</w:t>
      </w:r>
      <w:r w:rsidRPr="00CA6239">
        <w:rPr>
          <w:rFonts w:ascii="Times New Roman" w:eastAsia="Times New Roman" w:hAnsi="Times New Roman" w:cs="Times New Roman"/>
          <w:sz w:val="22"/>
          <w:szCs w:val="22"/>
        </w:rPr>
        <w:t xml:space="preserve">. </w:t>
      </w:r>
      <w:r w:rsidR="00BD30E9">
        <w:rPr>
          <w:rFonts w:ascii="Times New Roman" w:eastAsia="Times New Roman" w:hAnsi="Times New Roman" w:cs="Times New Roman"/>
          <w:sz w:val="22"/>
          <w:szCs w:val="22"/>
        </w:rPr>
        <w:t xml:space="preserve">Užsakovui padarius minėtus pakeitimus turi būti peržiūrima Darbų kaina ir </w:t>
      </w:r>
      <w:r w:rsidR="00BD30E9">
        <w:rPr>
          <w:rFonts w:ascii="Times New Roman" w:eastAsia="Times New Roman" w:hAnsi="Times New Roman" w:cs="Times New Roman"/>
          <w:sz w:val="22"/>
          <w:szCs w:val="22"/>
        </w:rPr>
        <w:lastRenderedPageBreak/>
        <w:t xml:space="preserve">terminai. </w:t>
      </w:r>
      <w:r w:rsidRPr="00CA6239">
        <w:rPr>
          <w:rFonts w:ascii="Times New Roman" w:eastAsia="Times New Roman" w:hAnsi="Times New Roman" w:cs="Times New Roman"/>
          <w:sz w:val="22"/>
          <w:szCs w:val="22"/>
        </w:rPr>
        <w:t xml:space="preserve">Nuostolius/papildomus kaštus, atsiradusius dėl specifikacijos pakeitimo, atlygina Užsakovas. </w:t>
      </w:r>
    </w:p>
    <w:p w14:paraId="6108785E" w14:textId="77777777" w:rsidR="00DB649E" w:rsidRPr="00CA6239" w:rsidRDefault="00DB649E" w:rsidP="00DB649E">
      <w:pPr>
        <w:jc w:val="both"/>
        <w:rPr>
          <w:sz w:val="22"/>
          <w:szCs w:val="22"/>
        </w:rPr>
      </w:pPr>
    </w:p>
    <w:p w14:paraId="1CFE9926" w14:textId="77777777" w:rsidR="003C70BD" w:rsidRPr="00CA6239" w:rsidRDefault="003C70BD" w:rsidP="003C70BD">
      <w:pPr>
        <w:pStyle w:val="ListParagraph"/>
        <w:numPr>
          <w:ilvl w:val="0"/>
          <w:numId w:val="1"/>
        </w:numPr>
        <w:ind w:left="567" w:hanging="567"/>
        <w:jc w:val="both"/>
        <w:rPr>
          <w:rFonts w:ascii="Times New Roman" w:eastAsia="Times New Roman" w:hAnsi="Times New Roman" w:cs="Times New Roman"/>
          <w:b/>
          <w:sz w:val="22"/>
          <w:szCs w:val="22"/>
        </w:rPr>
      </w:pPr>
      <w:r w:rsidRPr="00CA6239">
        <w:rPr>
          <w:rFonts w:ascii="Times New Roman" w:eastAsia="Times New Roman" w:hAnsi="Times New Roman" w:cs="Times New Roman"/>
          <w:b/>
          <w:sz w:val="22"/>
          <w:szCs w:val="22"/>
        </w:rPr>
        <w:t>ATSISKAITYMAI</w:t>
      </w:r>
    </w:p>
    <w:p w14:paraId="6E4608F7" w14:textId="77777777" w:rsidR="003C70BD" w:rsidRPr="00CA6239" w:rsidRDefault="003C70BD" w:rsidP="003C70BD">
      <w:pPr>
        <w:pStyle w:val="ListParagraph"/>
        <w:widowControl/>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Darbų įkainiai </w:t>
      </w:r>
      <w:r w:rsidR="007B1808">
        <w:rPr>
          <w:rFonts w:ascii="Times New Roman" w:eastAsia="Times New Roman" w:hAnsi="Times New Roman" w:cs="Times New Roman"/>
          <w:sz w:val="22"/>
          <w:szCs w:val="22"/>
        </w:rPr>
        <w:t>nurodomi</w:t>
      </w:r>
      <w:r w:rsidRPr="00CA6239">
        <w:rPr>
          <w:rFonts w:ascii="Times New Roman" w:eastAsia="Times New Roman" w:hAnsi="Times New Roman" w:cs="Times New Roman"/>
          <w:sz w:val="22"/>
          <w:szCs w:val="22"/>
        </w:rPr>
        <w:t xml:space="preserve"> Užsakymuose. Jeigu nėra kitaip nurodyta, įkainiai nurodomi be PVM. </w:t>
      </w:r>
    </w:p>
    <w:p w14:paraId="0FD2D47C" w14:textId="77777777" w:rsidR="0011327B" w:rsidRDefault="003C70BD" w:rsidP="003C70BD">
      <w:pPr>
        <w:pStyle w:val="ListParagraph"/>
        <w:widowControl/>
        <w:numPr>
          <w:ilvl w:val="1"/>
          <w:numId w:val="1"/>
        </w:numPr>
        <w:ind w:left="567" w:hanging="567"/>
        <w:jc w:val="both"/>
        <w:rPr>
          <w:rFonts w:ascii="Times New Roman" w:eastAsia="Times New Roman" w:hAnsi="Times New Roman" w:cs="Times New Roman"/>
          <w:color w:val="auto"/>
          <w:sz w:val="22"/>
          <w:szCs w:val="22"/>
        </w:rPr>
      </w:pPr>
      <w:r w:rsidRPr="004D305B">
        <w:rPr>
          <w:rFonts w:ascii="Times New Roman" w:eastAsia="Times New Roman" w:hAnsi="Times New Roman" w:cs="Times New Roman"/>
          <w:color w:val="auto"/>
          <w:sz w:val="22"/>
          <w:szCs w:val="22"/>
        </w:rPr>
        <w:t xml:space="preserve">Vykdytojui atlikus Darbus, jis išrašo PVM sąskaitą faktūrą ir ją pateikia </w:t>
      </w:r>
      <w:r w:rsidR="000207CA" w:rsidRPr="004D305B">
        <w:rPr>
          <w:rFonts w:ascii="Times New Roman" w:eastAsia="Times New Roman" w:hAnsi="Times New Roman" w:cs="Times New Roman"/>
          <w:color w:val="auto"/>
          <w:sz w:val="22"/>
          <w:szCs w:val="22"/>
        </w:rPr>
        <w:t>Užsakovui</w:t>
      </w:r>
      <w:r w:rsidRPr="004D305B">
        <w:rPr>
          <w:rFonts w:ascii="Times New Roman" w:eastAsia="Times New Roman" w:hAnsi="Times New Roman" w:cs="Times New Roman"/>
          <w:color w:val="auto"/>
          <w:sz w:val="22"/>
          <w:szCs w:val="22"/>
        </w:rPr>
        <w:t xml:space="preserve"> el. paštu, adresu: </w:t>
      </w:r>
      <w:commentRangeStart w:id="12"/>
      <w:r w:rsidRPr="005F5084">
        <w:rPr>
          <w:rFonts w:ascii="Times New Roman" w:eastAsia="Times New Roman" w:hAnsi="Times New Roman" w:cs="Times New Roman"/>
          <w:color w:val="auto"/>
          <w:sz w:val="22"/>
          <w:szCs w:val="22"/>
          <w:highlight w:val="red"/>
        </w:rPr>
        <w:t>[●</w:t>
      </w:r>
      <w:commentRangeEnd w:id="12"/>
      <w:r w:rsidR="005F5084">
        <w:rPr>
          <w:rStyle w:val="CommentReference"/>
        </w:rPr>
        <w:commentReference w:id="12"/>
      </w:r>
      <w:r w:rsidRPr="005F5084">
        <w:rPr>
          <w:rFonts w:ascii="Times New Roman" w:eastAsia="Times New Roman" w:hAnsi="Times New Roman" w:cs="Times New Roman"/>
          <w:color w:val="auto"/>
          <w:sz w:val="22"/>
          <w:szCs w:val="22"/>
          <w:highlight w:val="red"/>
        </w:rPr>
        <w:t>]</w:t>
      </w:r>
      <w:r w:rsidRPr="004D305B">
        <w:rPr>
          <w:rFonts w:ascii="Times New Roman" w:eastAsia="Times New Roman" w:hAnsi="Times New Roman" w:cs="Times New Roman"/>
          <w:color w:val="auto"/>
          <w:sz w:val="22"/>
          <w:szCs w:val="22"/>
        </w:rPr>
        <w:t>.</w:t>
      </w:r>
      <w:r w:rsidR="000207CA" w:rsidRPr="004D305B">
        <w:rPr>
          <w:rFonts w:ascii="Times New Roman" w:eastAsia="Times New Roman" w:hAnsi="Times New Roman" w:cs="Times New Roman"/>
          <w:color w:val="auto"/>
          <w:sz w:val="22"/>
          <w:szCs w:val="22"/>
        </w:rPr>
        <w:t xml:space="preserve"> Sąskaita laikoma gauta sekančią darbo dieną, einančią po </w:t>
      </w:r>
      <w:r w:rsidR="002E33FB">
        <w:rPr>
          <w:rFonts w:ascii="Times New Roman" w:eastAsia="Times New Roman" w:hAnsi="Times New Roman" w:cs="Times New Roman"/>
          <w:color w:val="auto"/>
          <w:sz w:val="22"/>
          <w:szCs w:val="22"/>
        </w:rPr>
        <w:t>išsiuntimo dienos</w:t>
      </w:r>
      <w:r w:rsidR="000207CA" w:rsidRPr="004D305B">
        <w:rPr>
          <w:rFonts w:ascii="Times New Roman" w:eastAsia="Times New Roman" w:hAnsi="Times New Roman" w:cs="Times New Roman"/>
          <w:color w:val="auto"/>
          <w:sz w:val="22"/>
          <w:szCs w:val="22"/>
        </w:rPr>
        <w:t xml:space="preserve">. Vykdytojas privalo apmokėti sąskaitą ne vėliau kaip per </w:t>
      </w:r>
      <w:commentRangeStart w:id="13"/>
      <w:r w:rsidR="000207CA" w:rsidRPr="005F5084">
        <w:rPr>
          <w:rFonts w:ascii="Times New Roman" w:eastAsia="Times New Roman" w:hAnsi="Times New Roman" w:cs="Times New Roman"/>
          <w:color w:val="auto"/>
          <w:sz w:val="22"/>
          <w:szCs w:val="22"/>
          <w:highlight w:val="red"/>
        </w:rPr>
        <w:t>_________</w:t>
      </w:r>
      <w:commentRangeEnd w:id="13"/>
      <w:r w:rsidR="005F5084" w:rsidRPr="005F5084">
        <w:rPr>
          <w:rStyle w:val="CommentReference"/>
          <w:highlight w:val="red"/>
        </w:rPr>
        <w:commentReference w:id="13"/>
      </w:r>
      <w:r w:rsidR="000207CA" w:rsidRPr="004D305B">
        <w:rPr>
          <w:rFonts w:ascii="Times New Roman" w:eastAsia="Times New Roman" w:hAnsi="Times New Roman" w:cs="Times New Roman"/>
          <w:color w:val="auto"/>
          <w:sz w:val="22"/>
          <w:szCs w:val="22"/>
        </w:rPr>
        <w:t xml:space="preserve"> </w:t>
      </w:r>
      <w:commentRangeStart w:id="14"/>
      <w:r w:rsidR="000207CA" w:rsidRPr="004D305B">
        <w:rPr>
          <w:rFonts w:ascii="Times New Roman" w:eastAsia="Times New Roman" w:hAnsi="Times New Roman" w:cs="Times New Roman"/>
          <w:color w:val="auto"/>
          <w:sz w:val="22"/>
          <w:szCs w:val="22"/>
        </w:rPr>
        <w:t>(</w:t>
      </w:r>
      <w:r w:rsidR="000207CA" w:rsidRPr="005F5084">
        <w:rPr>
          <w:rFonts w:ascii="Times New Roman" w:eastAsia="Times New Roman" w:hAnsi="Times New Roman" w:cs="Times New Roman"/>
          <w:color w:val="auto"/>
          <w:sz w:val="22"/>
          <w:szCs w:val="22"/>
          <w:highlight w:val="red"/>
        </w:rPr>
        <w:t>___________________</w:t>
      </w:r>
      <w:r w:rsidR="000207CA" w:rsidRPr="004D305B">
        <w:rPr>
          <w:rFonts w:ascii="Times New Roman" w:eastAsia="Times New Roman" w:hAnsi="Times New Roman" w:cs="Times New Roman"/>
          <w:color w:val="auto"/>
          <w:sz w:val="22"/>
          <w:szCs w:val="22"/>
        </w:rPr>
        <w:t xml:space="preserve">) </w:t>
      </w:r>
      <w:commentRangeEnd w:id="14"/>
      <w:r w:rsidR="005F5084">
        <w:rPr>
          <w:rStyle w:val="CommentReference"/>
        </w:rPr>
        <w:commentReference w:id="14"/>
      </w:r>
      <w:r w:rsidR="000207CA" w:rsidRPr="004D305B">
        <w:rPr>
          <w:rFonts w:ascii="Times New Roman" w:eastAsia="Times New Roman" w:hAnsi="Times New Roman" w:cs="Times New Roman"/>
          <w:color w:val="auto"/>
          <w:sz w:val="22"/>
          <w:szCs w:val="22"/>
        </w:rPr>
        <w:t>kalendorinių dienų, nuo jos pateikimo dienos.</w:t>
      </w:r>
      <w:r w:rsidR="00940769" w:rsidRPr="004D305B">
        <w:rPr>
          <w:rFonts w:ascii="Times New Roman" w:eastAsia="Times New Roman" w:hAnsi="Times New Roman" w:cs="Times New Roman"/>
          <w:color w:val="auto"/>
          <w:sz w:val="22"/>
          <w:szCs w:val="22"/>
        </w:rPr>
        <w:t xml:space="preserve"> </w:t>
      </w:r>
    </w:p>
    <w:p w14:paraId="262E4A20" w14:textId="77777777" w:rsidR="000207CA" w:rsidRDefault="00940769" w:rsidP="003C70BD">
      <w:pPr>
        <w:pStyle w:val="ListParagraph"/>
        <w:widowControl/>
        <w:numPr>
          <w:ilvl w:val="1"/>
          <w:numId w:val="1"/>
        </w:numPr>
        <w:ind w:left="567" w:hanging="567"/>
        <w:jc w:val="both"/>
        <w:rPr>
          <w:rFonts w:ascii="Times New Roman" w:eastAsia="Times New Roman" w:hAnsi="Times New Roman" w:cs="Times New Roman"/>
          <w:color w:val="auto"/>
          <w:sz w:val="22"/>
          <w:szCs w:val="22"/>
        </w:rPr>
      </w:pPr>
      <w:r w:rsidRPr="004D305B">
        <w:rPr>
          <w:rFonts w:ascii="Times New Roman" w:eastAsia="Times New Roman" w:hAnsi="Times New Roman" w:cs="Times New Roman"/>
          <w:color w:val="auto"/>
          <w:sz w:val="22"/>
          <w:szCs w:val="22"/>
        </w:rPr>
        <w:t xml:space="preserve">Iki visiško sąskaitos apmokėjimo momento </w:t>
      </w:r>
      <w:r w:rsidR="008E7164" w:rsidRPr="004D305B">
        <w:rPr>
          <w:rFonts w:ascii="Times New Roman" w:eastAsia="Times New Roman" w:hAnsi="Times New Roman" w:cs="Times New Roman"/>
          <w:color w:val="auto"/>
          <w:sz w:val="22"/>
          <w:szCs w:val="22"/>
        </w:rPr>
        <w:t>Vykdytojas turi teisę neprii</w:t>
      </w:r>
      <w:r w:rsidR="004D305B" w:rsidRPr="004D305B">
        <w:rPr>
          <w:rFonts w:ascii="Times New Roman" w:eastAsia="Times New Roman" w:hAnsi="Times New Roman" w:cs="Times New Roman"/>
          <w:color w:val="auto"/>
          <w:sz w:val="22"/>
          <w:szCs w:val="22"/>
        </w:rPr>
        <w:t>mti naujų Užsakymų, o priėmęs ir (ar) pradėjęs juos vykdyti turi teisę vienašališkai sustabdyti</w:t>
      </w:r>
      <w:r w:rsidR="008E7164" w:rsidRPr="004D305B">
        <w:rPr>
          <w:rFonts w:ascii="Times New Roman" w:eastAsia="Times New Roman" w:hAnsi="Times New Roman" w:cs="Times New Roman"/>
          <w:color w:val="auto"/>
          <w:sz w:val="22"/>
          <w:szCs w:val="22"/>
        </w:rPr>
        <w:t xml:space="preserve"> </w:t>
      </w:r>
      <w:r w:rsidR="004D305B" w:rsidRPr="004D305B">
        <w:rPr>
          <w:rFonts w:ascii="Times New Roman" w:eastAsia="Times New Roman" w:hAnsi="Times New Roman" w:cs="Times New Roman"/>
          <w:color w:val="auto"/>
          <w:sz w:val="22"/>
          <w:szCs w:val="22"/>
        </w:rPr>
        <w:t>Užsakymo vykdymą ar jo atsisakyti, bei pareikalauti Užsakovo atlyginti patirtus nuostolius</w:t>
      </w:r>
      <w:r w:rsidR="00F33FD9">
        <w:rPr>
          <w:rFonts w:ascii="Times New Roman" w:eastAsia="Times New Roman" w:hAnsi="Times New Roman" w:cs="Times New Roman"/>
          <w:color w:val="auto"/>
          <w:sz w:val="22"/>
          <w:szCs w:val="22"/>
        </w:rPr>
        <w:t>, jeigu Užsakovas pradelsia pilnai apmokėti jam pateiktą sąskaitą</w:t>
      </w:r>
      <w:r w:rsidR="004D305B" w:rsidRPr="004D305B">
        <w:rPr>
          <w:rFonts w:ascii="Times New Roman" w:eastAsia="Times New Roman" w:hAnsi="Times New Roman" w:cs="Times New Roman"/>
          <w:color w:val="auto"/>
          <w:sz w:val="22"/>
          <w:szCs w:val="22"/>
        </w:rPr>
        <w:t>.</w:t>
      </w:r>
      <w:r w:rsidRPr="004D305B">
        <w:rPr>
          <w:rFonts w:ascii="Times New Roman" w:eastAsia="Times New Roman" w:hAnsi="Times New Roman" w:cs="Times New Roman"/>
          <w:color w:val="auto"/>
          <w:sz w:val="22"/>
          <w:szCs w:val="22"/>
        </w:rPr>
        <w:t xml:space="preserve"> </w:t>
      </w:r>
      <w:r w:rsidR="00843936">
        <w:rPr>
          <w:rFonts w:ascii="Times New Roman" w:eastAsia="Times New Roman" w:hAnsi="Times New Roman" w:cs="Times New Roman"/>
          <w:color w:val="auto"/>
          <w:sz w:val="22"/>
          <w:szCs w:val="22"/>
        </w:rPr>
        <w:t xml:space="preserve">Tuo atveju, jeigu </w:t>
      </w:r>
      <w:del w:id="15" w:author="Rytis Val" w:date="2015-02-19T19:46:00Z">
        <w:r w:rsidR="00843936" w:rsidDel="00D57AFD">
          <w:rPr>
            <w:rFonts w:ascii="Times New Roman" w:eastAsia="Times New Roman" w:hAnsi="Times New Roman" w:cs="Times New Roman"/>
            <w:color w:val="auto"/>
            <w:sz w:val="22"/>
            <w:szCs w:val="22"/>
          </w:rPr>
          <w:delText>Užsakyme arba PVM sąskaitoje faktūroje</w:delText>
        </w:r>
      </w:del>
      <w:ins w:id="16" w:author="Rytis Val" w:date="2015-02-19T19:46:00Z">
        <w:r w:rsidR="00D57AFD">
          <w:rPr>
            <w:rFonts w:ascii="Times New Roman" w:eastAsia="Times New Roman" w:hAnsi="Times New Roman" w:cs="Times New Roman"/>
            <w:color w:val="auto"/>
            <w:sz w:val="22"/>
            <w:szCs w:val="22"/>
          </w:rPr>
          <w:t>toliau šioje Sutartyje</w:t>
        </w:r>
      </w:ins>
      <w:r w:rsidR="00843936">
        <w:rPr>
          <w:rFonts w:ascii="Times New Roman" w:eastAsia="Times New Roman" w:hAnsi="Times New Roman" w:cs="Times New Roman"/>
          <w:color w:val="auto"/>
          <w:sz w:val="22"/>
          <w:szCs w:val="22"/>
        </w:rPr>
        <w:t xml:space="preserve"> nurodyta </w:t>
      </w:r>
      <w:ins w:id="17" w:author="Rytis Val" w:date="2015-02-20T10:52:00Z">
        <w:r w:rsidR="005C23AD">
          <w:rPr>
            <w:rFonts w:ascii="Times New Roman" w:eastAsia="Times New Roman" w:hAnsi="Times New Roman" w:cs="Times New Roman"/>
            <w:color w:val="auto"/>
            <w:sz w:val="22"/>
            <w:szCs w:val="22"/>
          </w:rPr>
          <w:t xml:space="preserve">tvarka, Užsakovui suteikiama teisė į </w:t>
        </w:r>
      </w:ins>
      <w:r w:rsidR="00843936">
        <w:rPr>
          <w:rFonts w:ascii="Times New Roman" w:eastAsia="Times New Roman" w:hAnsi="Times New Roman" w:cs="Times New Roman"/>
          <w:color w:val="auto"/>
          <w:sz w:val="22"/>
          <w:szCs w:val="22"/>
        </w:rPr>
        <w:t>tam tikro dydžio prekinio kredito sum</w:t>
      </w:r>
      <w:ins w:id="18" w:author="Rytis Val" w:date="2015-02-20T10:52:00Z">
        <w:r w:rsidR="005C23AD">
          <w:rPr>
            <w:rFonts w:ascii="Times New Roman" w:eastAsia="Times New Roman" w:hAnsi="Times New Roman" w:cs="Times New Roman"/>
            <w:color w:val="auto"/>
            <w:sz w:val="22"/>
            <w:szCs w:val="22"/>
          </w:rPr>
          <w:t>ą</w:t>
        </w:r>
      </w:ins>
      <w:del w:id="19" w:author="Rytis Val" w:date="2015-02-20T10:52:00Z">
        <w:r w:rsidR="00843936" w:rsidDel="005C23AD">
          <w:rPr>
            <w:rFonts w:ascii="Times New Roman" w:eastAsia="Times New Roman" w:hAnsi="Times New Roman" w:cs="Times New Roman"/>
            <w:color w:val="auto"/>
            <w:sz w:val="22"/>
            <w:szCs w:val="22"/>
          </w:rPr>
          <w:delText>a</w:delText>
        </w:r>
      </w:del>
      <w:r w:rsidR="00442964">
        <w:rPr>
          <w:rFonts w:ascii="Times New Roman" w:eastAsia="Times New Roman" w:hAnsi="Times New Roman" w:cs="Times New Roman"/>
          <w:color w:val="auto"/>
          <w:sz w:val="22"/>
          <w:szCs w:val="22"/>
        </w:rPr>
        <w:t xml:space="preserve"> (</w:t>
      </w:r>
      <w:r w:rsidR="00442964" w:rsidRPr="00CA6239">
        <w:rPr>
          <w:rFonts w:ascii="Times New Roman" w:eastAsia="Times New Roman" w:hAnsi="Times New Roman" w:cs="Times New Roman"/>
          <w:sz w:val="22"/>
          <w:szCs w:val="22"/>
        </w:rPr>
        <w:t xml:space="preserve">toliau vadinama </w:t>
      </w:r>
      <w:r w:rsidR="00442964" w:rsidRPr="00CA6239">
        <w:rPr>
          <w:rFonts w:ascii="Times New Roman" w:eastAsia="Times New Roman" w:hAnsi="Times New Roman" w:cs="Times New Roman"/>
          <w:b/>
          <w:i/>
          <w:sz w:val="22"/>
          <w:szCs w:val="22"/>
        </w:rPr>
        <w:t>„</w:t>
      </w:r>
      <w:r w:rsidR="00442964">
        <w:rPr>
          <w:rFonts w:ascii="Times New Roman" w:eastAsia="Times New Roman" w:hAnsi="Times New Roman" w:cs="Times New Roman"/>
          <w:b/>
          <w:i/>
          <w:sz w:val="22"/>
          <w:szCs w:val="22"/>
        </w:rPr>
        <w:t>Prekiniu kreditu</w:t>
      </w:r>
      <w:r w:rsidR="00442964" w:rsidRPr="00CA6239">
        <w:rPr>
          <w:rFonts w:ascii="Times New Roman" w:eastAsia="Times New Roman" w:hAnsi="Times New Roman" w:cs="Times New Roman"/>
          <w:b/>
          <w:i/>
          <w:sz w:val="22"/>
          <w:szCs w:val="22"/>
        </w:rPr>
        <w:t>“</w:t>
      </w:r>
      <w:r w:rsidR="00442964" w:rsidRPr="00442964">
        <w:rPr>
          <w:rFonts w:ascii="Times New Roman" w:eastAsia="Times New Roman" w:hAnsi="Times New Roman" w:cs="Times New Roman"/>
          <w:i/>
          <w:sz w:val="22"/>
          <w:szCs w:val="22"/>
        </w:rPr>
        <w:t>)</w:t>
      </w:r>
      <w:r w:rsidR="00442964">
        <w:rPr>
          <w:rFonts w:ascii="Times New Roman" w:eastAsia="Times New Roman" w:hAnsi="Times New Roman" w:cs="Times New Roman"/>
          <w:color w:val="auto"/>
          <w:sz w:val="22"/>
          <w:szCs w:val="22"/>
        </w:rPr>
        <w:t>, tai iki jo išnaudojimo momento Vykdytojas priim</w:t>
      </w:r>
      <w:r w:rsidR="00914F14">
        <w:rPr>
          <w:rFonts w:ascii="Times New Roman" w:eastAsia="Times New Roman" w:hAnsi="Times New Roman" w:cs="Times New Roman"/>
          <w:color w:val="auto"/>
          <w:sz w:val="22"/>
          <w:szCs w:val="22"/>
        </w:rPr>
        <w:t>a</w:t>
      </w:r>
      <w:r w:rsidR="00442964">
        <w:rPr>
          <w:rFonts w:ascii="Times New Roman" w:eastAsia="Times New Roman" w:hAnsi="Times New Roman" w:cs="Times New Roman"/>
          <w:color w:val="auto"/>
          <w:sz w:val="22"/>
          <w:szCs w:val="22"/>
        </w:rPr>
        <w:t xml:space="preserve"> ir vykd</w:t>
      </w:r>
      <w:r w:rsidR="00914F14">
        <w:rPr>
          <w:rFonts w:ascii="Times New Roman" w:eastAsia="Times New Roman" w:hAnsi="Times New Roman" w:cs="Times New Roman"/>
          <w:color w:val="auto"/>
          <w:sz w:val="22"/>
          <w:szCs w:val="22"/>
        </w:rPr>
        <w:t>o Užsakovo pateiktus Užsakymus</w:t>
      </w:r>
      <w:r w:rsidR="00442964">
        <w:rPr>
          <w:rFonts w:ascii="Times New Roman" w:eastAsia="Times New Roman" w:hAnsi="Times New Roman" w:cs="Times New Roman"/>
          <w:color w:val="auto"/>
          <w:sz w:val="22"/>
          <w:szCs w:val="22"/>
        </w:rPr>
        <w:t xml:space="preserve"> šioje Sutartyje numatyta tvarka. </w:t>
      </w:r>
    </w:p>
    <w:p w14:paraId="58DE867D" w14:textId="77777777" w:rsidR="009F1282" w:rsidRPr="00D57AFD" w:rsidRDefault="00D57AFD" w:rsidP="00D57AFD">
      <w:pPr>
        <w:pStyle w:val="ListParagraph"/>
        <w:widowControl/>
        <w:numPr>
          <w:ilvl w:val="1"/>
          <w:numId w:val="1"/>
        </w:numPr>
        <w:ind w:left="567" w:hanging="567"/>
        <w:jc w:val="both"/>
        <w:rPr>
          <w:rFonts w:ascii="Times New Roman" w:eastAsia="Times New Roman" w:hAnsi="Times New Roman" w:cs="Times New Roman"/>
          <w:color w:val="auto"/>
          <w:sz w:val="22"/>
          <w:szCs w:val="22"/>
        </w:rPr>
      </w:pPr>
      <w:ins w:id="20" w:author="Rytis Val" w:date="2015-02-19T19:49:00Z">
        <w:r w:rsidRPr="00D57AFD">
          <w:rPr>
            <w:rFonts w:ascii="Times New Roman" w:eastAsia="Times New Roman" w:hAnsi="Times New Roman" w:cs="Times New Roman"/>
            <w:color w:val="auto"/>
            <w:sz w:val="22"/>
            <w:szCs w:val="22"/>
          </w:rPr>
          <w:t xml:space="preserve">Užsakovui suteikiama teisė į Prekinį kreditą (pažymėti „X“): TAIP □ / NE □. Jeigu suteikiama, jo dydis yra: </w:t>
        </w:r>
        <w:commentRangeStart w:id="21"/>
        <w:r w:rsidRPr="00592C38">
          <w:rPr>
            <w:rFonts w:ascii="Times New Roman" w:eastAsia="Times New Roman" w:hAnsi="Times New Roman" w:cs="Times New Roman"/>
            <w:color w:val="auto"/>
            <w:sz w:val="22"/>
            <w:szCs w:val="22"/>
            <w:highlight w:val="red"/>
          </w:rPr>
          <w:t>[●</w:t>
        </w:r>
      </w:ins>
      <w:commentRangeEnd w:id="21"/>
      <w:r w:rsidR="00592C38">
        <w:rPr>
          <w:rStyle w:val="CommentReference"/>
        </w:rPr>
        <w:commentReference w:id="21"/>
      </w:r>
      <w:ins w:id="22" w:author="Rytis Val" w:date="2015-02-19T19:49:00Z">
        <w:r w:rsidRPr="00592C38">
          <w:rPr>
            <w:rFonts w:ascii="Times New Roman" w:eastAsia="Times New Roman" w:hAnsi="Times New Roman" w:cs="Times New Roman"/>
            <w:color w:val="auto"/>
            <w:sz w:val="22"/>
            <w:szCs w:val="22"/>
            <w:highlight w:val="red"/>
          </w:rPr>
          <w:t>]</w:t>
        </w:r>
        <w:r w:rsidRPr="00D57AFD">
          <w:rPr>
            <w:rFonts w:ascii="Times New Roman" w:eastAsia="Times New Roman" w:hAnsi="Times New Roman" w:cs="Times New Roman"/>
            <w:color w:val="auto"/>
            <w:sz w:val="22"/>
            <w:szCs w:val="22"/>
          </w:rPr>
          <w:t xml:space="preserve"> (</w:t>
        </w:r>
        <w:commentRangeStart w:id="23"/>
        <w:r w:rsidRPr="00592C38">
          <w:rPr>
            <w:rFonts w:ascii="Times New Roman" w:eastAsia="Times New Roman" w:hAnsi="Times New Roman" w:cs="Times New Roman"/>
            <w:color w:val="auto"/>
            <w:sz w:val="22"/>
            <w:szCs w:val="22"/>
            <w:highlight w:val="red"/>
          </w:rPr>
          <w:t>[●]</w:t>
        </w:r>
      </w:ins>
      <w:commentRangeEnd w:id="23"/>
      <w:r w:rsidR="00592C38" w:rsidRPr="00592C38">
        <w:rPr>
          <w:rStyle w:val="CommentReference"/>
          <w:highlight w:val="red"/>
        </w:rPr>
        <w:commentReference w:id="23"/>
      </w:r>
      <w:ins w:id="24" w:author="Rytis Val" w:date="2015-02-19T19:49:00Z">
        <w:r w:rsidRPr="00D57AFD">
          <w:rPr>
            <w:rFonts w:ascii="Times New Roman" w:eastAsia="Times New Roman" w:hAnsi="Times New Roman" w:cs="Times New Roman"/>
            <w:color w:val="auto"/>
            <w:sz w:val="22"/>
            <w:szCs w:val="22"/>
          </w:rPr>
          <w:t xml:space="preserve">) Eur. </w:t>
        </w:r>
      </w:ins>
      <w:del w:id="25" w:author="Rytis Val" w:date="2015-02-19T19:50:00Z">
        <w:r w:rsidR="00442964" w:rsidRPr="00D57AFD" w:rsidDel="00D57AFD">
          <w:rPr>
            <w:rFonts w:ascii="Times New Roman" w:eastAsia="Times New Roman" w:hAnsi="Times New Roman" w:cs="Times New Roman"/>
            <w:color w:val="auto"/>
            <w:sz w:val="22"/>
            <w:szCs w:val="22"/>
          </w:rPr>
          <w:delText xml:space="preserve">Užsakovo teisę pasinaudoti </w:delText>
        </w:r>
        <w:r w:rsidR="009F1282" w:rsidRPr="00D57AFD" w:rsidDel="00D57AFD">
          <w:rPr>
            <w:rFonts w:ascii="Times New Roman" w:eastAsia="Times New Roman" w:hAnsi="Times New Roman" w:cs="Times New Roman"/>
            <w:color w:val="auto"/>
            <w:sz w:val="22"/>
            <w:szCs w:val="22"/>
          </w:rPr>
          <w:delText>Prekiniu kreditu nustato</w:delText>
        </w:r>
        <w:r w:rsidR="00442964" w:rsidRPr="00D57AFD" w:rsidDel="00D57AFD">
          <w:rPr>
            <w:rFonts w:ascii="Times New Roman" w:eastAsia="Times New Roman" w:hAnsi="Times New Roman" w:cs="Times New Roman"/>
            <w:color w:val="auto"/>
            <w:sz w:val="22"/>
            <w:szCs w:val="22"/>
          </w:rPr>
          <w:delText xml:space="preserve"> </w:delText>
        </w:r>
        <w:r w:rsidR="003C70BD" w:rsidRPr="00D57AFD" w:rsidDel="00D57AFD">
          <w:rPr>
            <w:rFonts w:ascii="Times New Roman" w:eastAsia="Times New Roman" w:hAnsi="Times New Roman" w:cs="Times New Roman"/>
            <w:color w:val="auto"/>
            <w:sz w:val="22"/>
            <w:szCs w:val="22"/>
          </w:rPr>
          <w:delText xml:space="preserve">Vykdytojas vienašališkai, atsižvelgdamas į Užsakovo pageidavimą, kuris nėra jam privalomas, </w:delText>
        </w:r>
        <w:r w:rsidR="005A3D20" w:rsidRPr="00D57AFD" w:rsidDel="00D57AFD">
          <w:rPr>
            <w:rFonts w:ascii="Times New Roman" w:eastAsia="Times New Roman" w:hAnsi="Times New Roman" w:cs="Times New Roman"/>
            <w:color w:val="auto"/>
            <w:sz w:val="22"/>
            <w:szCs w:val="22"/>
          </w:rPr>
          <w:delText>ankstesnių</w:delText>
        </w:r>
        <w:r w:rsidR="009F1282" w:rsidRPr="00D57AFD" w:rsidDel="00D57AFD">
          <w:rPr>
            <w:rFonts w:ascii="Times New Roman" w:eastAsia="Times New Roman" w:hAnsi="Times New Roman" w:cs="Times New Roman"/>
            <w:color w:val="auto"/>
            <w:sz w:val="22"/>
            <w:szCs w:val="22"/>
          </w:rPr>
          <w:delText xml:space="preserve"> Užsakym</w:delText>
        </w:r>
        <w:r w:rsidR="005A3D20" w:rsidRPr="00D57AFD" w:rsidDel="00D57AFD">
          <w:rPr>
            <w:rFonts w:ascii="Times New Roman" w:eastAsia="Times New Roman" w:hAnsi="Times New Roman" w:cs="Times New Roman"/>
            <w:color w:val="auto"/>
            <w:sz w:val="22"/>
            <w:szCs w:val="22"/>
          </w:rPr>
          <w:delText>ų</w:delText>
        </w:r>
        <w:r w:rsidR="009F1282" w:rsidRPr="00D57AFD" w:rsidDel="00D57AFD">
          <w:rPr>
            <w:rFonts w:ascii="Times New Roman" w:eastAsia="Times New Roman" w:hAnsi="Times New Roman" w:cs="Times New Roman"/>
            <w:color w:val="auto"/>
            <w:sz w:val="22"/>
            <w:szCs w:val="22"/>
          </w:rPr>
          <w:delText xml:space="preserve"> vykdymą, Užsakovo mokumą ir kitas </w:delText>
        </w:r>
        <w:r w:rsidR="005A3D20" w:rsidRPr="00D57AFD" w:rsidDel="00D57AFD">
          <w:rPr>
            <w:rFonts w:ascii="Times New Roman" w:eastAsia="Times New Roman" w:hAnsi="Times New Roman" w:cs="Times New Roman"/>
            <w:color w:val="auto"/>
            <w:sz w:val="22"/>
            <w:szCs w:val="22"/>
          </w:rPr>
          <w:delText xml:space="preserve">objektyvias </w:delText>
        </w:r>
        <w:r w:rsidR="009F1282" w:rsidRPr="00D57AFD" w:rsidDel="00D57AFD">
          <w:rPr>
            <w:rFonts w:ascii="Times New Roman" w:eastAsia="Times New Roman" w:hAnsi="Times New Roman" w:cs="Times New Roman"/>
            <w:color w:val="auto"/>
            <w:sz w:val="22"/>
            <w:szCs w:val="22"/>
          </w:rPr>
          <w:delText xml:space="preserve">priežastis, kurios kiekvienu atskiru atveju gali turėti įtakos tinkamam Užsakovo įsipareigojimų įvykdymui. </w:delText>
        </w:r>
      </w:del>
      <w:r w:rsidR="00A96BF6" w:rsidRPr="00D57AFD">
        <w:rPr>
          <w:rFonts w:ascii="Times New Roman" w:eastAsia="Times New Roman" w:hAnsi="Times New Roman" w:cs="Times New Roman"/>
          <w:color w:val="auto"/>
          <w:sz w:val="22"/>
          <w:szCs w:val="22"/>
        </w:rPr>
        <w:t xml:space="preserve">Suteiktą Prekinį kreditą Vykdytojas turi teisę bet kada vienašališkai panaikinti arba pakeisti jo </w:t>
      </w:r>
      <w:del w:id="26" w:author="Rytis Val" w:date="2015-02-19T19:47:00Z">
        <w:r w:rsidR="00A96BF6" w:rsidRPr="00D57AFD" w:rsidDel="00D57AFD">
          <w:rPr>
            <w:rFonts w:ascii="Times New Roman" w:eastAsia="Times New Roman" w:hAnsi="Times New Roman" w:cs="Times New Roman"/>
            <w:color w:val="auto"/>
            <w:sz w:val="22"/>
            <w:szCs w:val="22"/>
          </w:rPr>
          <w:delText>sąlygas</w:delText>
        </w:r>
      </w:del>
      <w:ins w:id="27" w:author="Rytis Val" w:date="2015-02-19T19:47:00Z">
        <w:r w:rsidRPr="00D57AFD">
          <w:rPr>
            <w:rFonts w:ascii="Times New Roman" w:eastAsia="Times New Roman" w:hAnsi="Times New Roman" w:cs="Times New Roman"/>
            <w:color w:val="auto"/>
            <w:sz w:val="22"/>
            <w:szCs w:val="22"/>
          </w:rPr>
          <w:t>dydį</w:t>
        </w:r>
      </w:ins>
      <w:r w:rsidR="00A96BF6" w:rsidRPr="00D57AFD">
        <w:rPr>
          <w:rFonts w:ascii="Times New Roman" w:eastAsia="Times New Roman" w:hAnsi="Times New Roman" w:cs="Times New Roman"/>
          <w:color w:val="auto"/>
          <w:sz w:val="22"/>
          <w:szCs w:val="22"/>
        </w:rPr>
        <w:t>, apie tai iš anksto</w:t>
      </w:r>
      <w:r w:rsidR="003C5F17" w:rsidRPr="00D57AFD">
        <w:rPr>
          <w:rFonts w:ascii="Times New Roman" w:eastAsia="Times New Roman" w:hAnsi="Times New Roman" w:cs="Times New Roman"/>
          <w:color w:val="auto"/>
          <w:sz w:val="22"/>
          <w:szCs w:val="22"/>
        </w:rPr>
        <w:t>, ne vėliau kaip prieš 5 (penkias) darbo dienas,</w:t>
      </w:r>
      <w:r w:rsidR="00A96BF6" w:rsidRPr="00D57AFD">
        <w:rPr>
          <w:rFonts w:ascii="Times New Roman" w:eastAsia="Times New Roman" w:hAnsi="Times New Roman" w:cs="Times New Roman"/>
          <w:color w:val="auto"/>
          <w:sz w:val="22"/>
          <w:szCs w:val="22"/>
        </w:rPr>
        <w:t xml:space="preserve"> informuodamas Užsakovą</w:t>
      </w:r>
      <w:r w:rsidR="003C5F17" w:rsidRPr="00D57AFD">
        <w:rPr>
          <w:rFonts w:ascii="Times New Roman" w:eastAsia="Times New Roman" w:hAnsi="Times New Roman" w:cs="Times New Roman"/>
          <w:color w:val="auto"/>
          <w:sz w:val="22"/>
          <w:szCs w:val="22"/>
        </w:rPr>
        <w:t xml:space="preserve"> jo nurodytu el. paštu arba faksu</w:t>
      </w:r>
      <w:r w:rsidR="00A96BF6" w:rsidRPr="00D57AFD">
        <w:rPr>
          <w:rFonts w:ascii="Times New Roman" w:eastAsia="Times New Roman" w:hAnsi="Times New Roman" w:cs="Times New Roman"/>
          <w:color w:val="auto"/>
          <w:sz w:val="22"/>
          <w:szCs w:val="22"/>
        </w:rPr>
        <w:t>.</w:t>
      </w:r>
    </w:p>
    <w:p w14:paraId="6BDA5395" w14:textId="77777777" w:rsidR="003C70BD" w:rsidRPr="009F1282" w:rsidRDefault="003C70BD" w:rsidP="003C70BD">
      <w:pPr>
        <w:pStyle w:val="ListParagraph"/>
        <w:widowControl/>
        <w:numPr>
          <w:ilvl w:val="1"/>
          <w:numId w:val="1"/>
        </w:numPr>
        <w:ind w:left="567" w:hanging="567"/>
        <w:jc w:val="both"/>
        <w:rPr>
          <w:rFonts w:ascii="Times New Roman" w:eastAsia="Times New Roman" w:hAnsi="Times New Roman" w:cs="Times New Roman"/>
          <w:color w:val="auto"/>
          <w:sz w:val="22"/>
          <w:szCs w:val="22"/>
        </w:rPr>
      </w:pPr>
      <w:r w:rsidRPr="009F1282">
        <w:rPr>
          <w:rFonts w:ascii="Times New Roman" w:eastAsia="Times New Roman" w:hAnsi="Times New Roman" w:cs="Times New Roman"/>
          <w:color w:val="auto"/>
          <w:sz w:val="22"/>
          <w:szCs w:val="22"/>
        </w:rPr>
        <w:t xml:space="preserve">Užsakovas atsiskaito bankiniu pavedimu arba įmokėdamas grynais pinigais į Vykdytojo kasą. Atsiskaitymas laikomas atliktu, kai pinigai patenka į Vykdytojo atsiskaitomąją sąskaitą arba nuo grynųjų pinigų </w:t>
      </w:r>
      <w:r w:rsidR="00954410" w:rsidRPr="009F1282">
        <w:rPr>
          <w:rFonts w:ascii="Times New Roman" w:eastAsia="Times New Roman" w:hAnsi="Times New Roman" w:cs="Times New Roman"/>
          <w:color w:val="auto"/>
          <w:sz w:val="22"/>
          <w:szCs w:val="22"/>
        </w:rPr>
        <w:t>įmokėjimo į Vykdytojo kasą momento. Jeigu nėra susitarta kitaip, visi atsiskaitymai atliekami eurais.</w:t>
      </w:r>
    </w:p>
    <w:p w14:paraId="31C563BB" w14:textId="77777777" w:rsidR="003C70BD" w:rsidRPr="009F1282" w:rsidRDefault="003C70BD" w:rsidP="003C70BD">
      <w:pPr>
        <w:pStyle w:val="ListParagraph"/>
        <w:widowControl/>
        <w:numPr>
          <w:ilvl w:val="1"/>
          <w:numId w:val="1"/>
        </w:numPr>
        <w:ind w:left="567" w:hanging="567"/>
        <w:jc w:val="both"/>
        <w:rPr>
          <w:rFonts w:ascii="Times New Roman" w:eastAsia="Times New Roman" w:hAnsi="Times New Roman" w:cs="Times New Roman"/>
          <w:color w:val="auto"/>
          <w:sz w:val="22"/>
          <w:szCs w:val="22"/>
        </w:rPr>
      </w:pPr>
      <w:r w:rsidRPr="009F1282">
        <w:rPr>
          <w:rFonts w:ascii="Times New Roman" w:eastAsia="Times New Roman" w:hAnsi="Times New Roman" w:cs="Times New Roman"/>
          <w:color w:val="auto"/>
          <w:sz w:val="22"/>
          <w:szCs w:val="22"/>
        </w:rPr>
        <w:t>Šalys susitaria, kad nepriklausomai nuo Užsakovo nurodytos mokėjimo paskirties, įmokos paskirstomos eiliškumo tvarka šioms išlaidoms padengti: 1. išlaidoms, susijusioms su reikalavimu įvykdyti prievolę (ikiteisminio skolos išieškojimo išlaidoms ir pan.); 2. palūkanoms; 3. netesyboms; 4. pagrindinei prievolei</w:t>
      </w:r>
      <w:r w:rsidR="004F3274" w:rsidRPr="009F1282">
        <w:rPr>
          <w:rFonts w:ascii="Times New Roman" w:eastAsia="Times New Roman" w:hAnsi="Times New Roman" w:cs="Times New Roman"/>
          <w:color w:val="auto"/>
          <w:sz w:val="22"/>
          <w:szCs w:val="22"/>
        </w:rPr>
        <w:t>.</w:t>
      </w:r>
      <w:r w:rsidRPr="009F1282">
        <w:rPr>
          <w:rFonts w:ascii="Times New Roman" w:eastAsia="Times New Roman" w:hAnsi="Times New Roman" w:cs="Times New Roman"/>
          <w:color w:val="auto"/>
          <w:sz w:val="22"/>
          <w:szCs w:val="22"/>
        </w:rPr>
        <w:t xml:space="preserve"> </w:t>
      </w:r>
    </w:p>
    <w:p w14:paraId="7C8FC649" w14:textId="77777777" w:rsidR="003C70BD" w:rsidRPr="00CA6239" w:rsidRDefault="003C70BD" w:rsidP="00DB649E">
      <w:pPr>
        <w:jc w:val="both"/>
        <w:rPr>
          <w:sz w:val="22"/>
          <w:szCs w:val="22"/>
        </w:rPr>
      </w:pPr>
    </w:p>
    <w:p w14:paraId="32B6D80E" w14:textId="77777777" w:rsidR="00654DCF" w:rsidRPr="00CA6239" w:rsidRDefault="00654DCF" w:rsidP="00654DCF">
      <w:pPr>
        <w:pStyle w:val="ListParagraph"/>
        <w:numPr>
          <w:ilvl w:val="0"/>
          <w:numId w:val="1"/>
        </w:numPr>
        <w:ind w:left="567" w:hanging="567"/>
        <w:jc w:val="both"/>
        <w:rPr>
          <w:rFonts w:ascii="Times New Roman" w:eastAsia="Times New Roman" w:hAnsi="Times New Roman" w:cs="Times New Roman"/>
          <w:b/>
          <w:sz w:val="22"/>
          <w:szCs w:val="22"/>
        </w:rPr>
      </w:pPr>
      <w:r w:rsidRPr="00CA6239">
        <w:rPr>
          <w:rFonts w:ascii="Times New Roman" w:eastAsia="Times New Roman" w:hAnsi="Times New Roman" w:cs="Times New Roman"/>
          <w:b/>
          <w:sz w:val="22"/>
          <w:szCs w:val="22"/>
        </w:rPr>
        <w:t>INTELEKTINĖS NUOSAVYBĖS TEISĖS</w:t>
      </w:r>
    </w:p>
    <w:p w14:paraId="2B8B5C8A" w14:textId="77777777" w:rsidR="00E10B88" w:rsidRDefault="00E10B88" w:rsidP="00E10B88">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Visos teisės į objektu</w:t>
      </w:r>
      <w:r w:rsidR="00BD30E9">
        <w:rPr>
          <w:rFonts w:ascii="Times New Roman" w:eastAsia="Times New Roman" w:hAnsi="Times New Roman" w:cs="Times New Roman"/>
          <w:sz w:val="22"/>
          <w:szCs w:val="22"/>
        </w:rPr>
        <w:t>s</w:t>
      </w:r>
      <w:r w:rsidRPr="00CA6239">
        <w:rPr>
          <w:rFonts w:ascii="Times New Roman" w:eastAsia="Times New Roman" w:hAnsi="Times New Roman" w:cs="Times New Roman"/>
          <w:sz w:val="22"/>
          <w:szCs w:val="22"/>
        </w:rPr>
        <w:t xml:space="preserve"> (ženklai, nuotraukos ir t. t.), kuriuos Užsakovas </w:t>
      </w:r>
      <w:r w:rsidR="00BD30E9">
        <w:rPr>
          <w:rFonts w:ascii="Times New Roman" w:eastAsia="Times New Roman" w:hAnsi="Times New Roman" w:cs="Times New Roman"/>
          <w:sz w:val="22"/>
          <w:szCs w:val="22"/>
        </w:rPr>
        <w:t>pateikia</w:t>
      </w:r>
      <w:r w:rsidRPr="00CA6239">
        <w:rPr>
          <w:rFonts w:ascii="Times New Roman" w:eastAsia="Times New Roman" w:hAnsi="Times New Roman" w:cs="Times New Roman"/>
          <w:sz w:val="22"/>
          <w:szCs w:val="22"/>
        </w:rPr>
        <w:t xml:space="preserve"> Vykdytojui pagal šią Sutartį</w:t>
      </w:r>
      <w:r w:rsidR="00BD30E9">
        <w:rPr>
          <w:rFonts w:ascii="Times New Roman" w:eastAsia="Times New Roman" w:hAnsi="Times New Roman" w:cs="Times New Roman"/>
          <w:sz w:val="22"/>
          <w:szCs w:val="22"/>
        </w:rPr>
        <w:t>,</w:t>
      </w:r>
      <w:r w:rsidRPr="00CA6239">
        <w:rPr>
          <w:rFonts w:ascii="Times New Roman" w:eastAsia="Times New Roman" w:hAnsi="Times New Roman" w:cs="Times New Roman"/>
          <w:sz w:val="22"/>
          <w:szCs w:val="22"/>
        </w:rPr>
        <w:t xml:space="preserve"> priklauso Užsakovui ir Vykdytojas turi teisę naudotis </w:t>
      </w:r>
      <w:r w:rsidR="00BD30E9">
        <w:rPr>
          <w:rFonts w:ascii="Times New Roman" w:eastAsia="Times New Roman" w:hAnsi="Times New Roman" w:cs="Times New Roman"/>
          <w:sz w:val="22"/>
          <w:szCs w:val="22"/>
        </w:rPr>
        <w:t>pateiktais</w:t>
      </w:r>
      <w:r w:rsidRPr="00CA6239">
        <w:rPr>
          <w:rFonts w:ascii="Times New Roman" w:eastAsia="Times New Roman" w:hAnsi="Times New Roman" w:cs="Times New Roman"/>
          <w:sz w:val="22"/>
          <w:szCs w:val="22"/>
        </w:rPr>
        <w:t xml:space="preserve"> objektais tik ta apimtimi ir tik tokiomis teisėmis (saugoti, modifikuoti ir pan.) į juos, kiek tai yra būtina tinkamai įvykdyti savo prievoles pagal Sutartį, nebent Sutartyje būtų numatyta kitaip.</w:t>
      </w:r>
    </w:p>
    <w:p w14:paraId="1C69F09A" w14:textId="77777777" w:rsidR="00582955" w:rsidRPr="00CA6239" w:rsidRDefault="00582955" w:rsidP="00582955">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Užsakovas prisiima visą atsakomybę už informacijos</w:t>
      </w:r>
      <w:r>
        <w:rPr>
          <w:rFonts w:ascii="Times New Roman" w:eastAsia="Times New Roman" w:hAnsi="Times New Roman" w:cs="Times New Roman"/>
          <w:sz w:val="22"/>
          <w:szCs w:val="22"/>
        </w:rPr>
        <w:t xml:space="preserve"> (vaizdinės, tekstinės ir kt.)</w:t>
      </w:r>
      <w:r w:rsidRPr="00CA6239">
        <w:rPr>
          <w:rFonts w:ascii="Times New Roman" w:eastAsia="Times New Roman" w:hAnsi="Times New Roman" w:cs="Times New Roman"/>
          <w:sz w:val="22"/>
          <w:szCs w:val="22"/>
        </w:rPr>
        <w:t>, pateiktos Vykdytojui, teisingumą, jos pilnumą ir pan., taip pat patvirtina, kad ji nepažeidžia trečiųjų asmenų teisių ir teisėtų interesų</w:t>
      </w:r>
      <w:r>
        <w:rPr>
          <w:rFonts w:ascii="Times New Roman" w:eastAsia="Times New Roman" w:hAnsi="Times New Roman" w:cs="Times New Roman"/>
          <w:sz w:val="22"/>
          <w:szCs w:val="22"/>
        </w:rPr>
        <w:t>, bei atitinka (nepažeidžia) Lietuvos Respublikos teisės aktų nuostatų</w:t>
      </w:r>
      <w:r w:rsidRPr="00CA6239">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Tuo atveju, jeigu šiame punkte įtvirtintų prievolių Užsakovas neįvykdo, tame tarpe, paaiškėja, kad jo patvirtinimai neatitinka tikrovės, tai Užsakov</w:t>
      </w:r>
      <w:r w:rsidR="00B57DA3">
        <w:rPr>
          <w:rFonts w:ascii="Times New Roman" w:eastAsia="Times New Roman" w:hAnsi="Times New Roman" w:cs="Times New Roman"/>
          <w:sz w:val="22"/>
          <w:szCs w:val="22"/>
        </w:rPr>
        <w:t>as</w:t>
      </w:r>
      <w:r>
        <w:rPr>
          <w:rFonts w:ascii="Times New Roman" w:eastAsia="Times New Roman" w:hAnsi="Times New Roman" w:cs="Times New Roman"/>
          <w:sz w:val="22"/>
          <w:szCs w:val="22"/>
        </w:rPr>
        <w:t xml:space="preserve"> privalo atlyginti Vykdytojui visus jo dėl to patirtus nuostolius, bei aktyviais veiksmais ginti nuo trečiųjų asmenų Vykdytojui pareikštų pretenzijų (ieškinių), jeigu tokie būtų pareikšti.  </w:t>
      </w:r>
      <w:r w:rsidRPr="00CA6239">
        <w:rPr>
          <w:rFonts w:ascii="Times New Roman" w:eastAsia="Times New Roman" w:hAnsi="Times New Roman" w:cs="Times New Roman"/>
          <w:sz w:val="22"/>
          <w:szCs w:val="22"/>
        </w:rPr>
        <w:t xml:space="preserve"> </w:t>
      </w:r>
    </w:p>
    <w:p w14:paraId="27400EF3" w14:textId="77777777" w:rsidR="00206E1B" w:rsidRPr="00CA6239" w:rsidRDefault="00096110" w:rsidP="00E10B88">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Visos t</w:t>
      </w:r>
      <w:r w:rsidR="002F254F">
        <w:rPr>
          <w:rFonts w:ascii="Times New Roman" w:eastAsia="Times New Roman" w:hAnsi="Times New Roman" w:cs="Times New Roman"/>
          <w:sz w:val="22"/>
          <w:szCs w:val="22"/>
        </w:rPr>
        <w:t>eisės į vykdant šią Sutartį suku</w:t>
      </w:r>
      <w:r w:rsidRPr="00CA6239">
        <w:rPr>
          <w:rFonts w:ascii="Times New Roman" w:eastAsia="Times New Roman" w:hAnsi="Times New Roman" w:cs="Times New Roman"/>
          <w:sz w:val="22"/>
          <w:szCs w:val="22"/>
        </w:rPr>
        <w:t>rtus objektus (Darbų rezultatus) priklauso Vykdytojui, išskyrus Užsakovo teisę naudoti objekt</w:t>
      </w:r>
      <w:r w:rsidR="00056F67" w:rsidRPr="00CA6239">
        <w:rPr>
          <w:rFonts w:ascii="Times New Roman" w:eastAsia="Times New Roman" w:hAnsi="Times New Roman" w:cs="Times New Roman"/>
          <w:sz w:val="22"/>
          <w:szCs w:val="22"/>
        </w:rPr>
        <w:t>u</w:t>
      </w:r>
      <w:r w:rsidRPr="00CA6239">
        <w:rPr>
          <w:rFonts w:ascii="Times New Roman" w:eastAsia="Times New Roman" w:hAnsi="Times New Roman" w:cs="Times New Roman"/>
          <w:sz w:val="22"/>
          <w:szCs w:val="22"/>
        </w:rPr>
        <w:t>s pagal tiesioginę jų paskirtį. Užsakovas turi teisę naudotis minėta teise neapsiribojant teritorija („pasaulinė licencija“) ir neterminuotai.</w:t>
      </w:r>
    </w:p>
    <w:p w14:paraId="5F8A534C" w14:textId="77777777" w:rsidR="00096110" w:rsidRPr="00CA6239" w:rsidRDefault="00206E1B" w:rsidP="00E10B88">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Vykdytojas turi teisę savęs pristatymo/reklamos tikslais rodyti </w:t>
      </w:r>
      <w:r w:rsidR="00BD30E9">
        <w:rPr>
          <w:rFonts w:ascii="Times New Roman" w:eastAsia="Times New Roman" w:hAnsi="Times New Roman" w:cs="Times New Roman"/>
          <w:sz w:val="22"/>
          <w:szCs w:val="22"/>
        </w:rPr>
        <w:t>tretiesiems</w:t>
      </w:r>
      <w:r w:rsidRPr="00CA6239">
        <w:rPr>
          <w:rFonts w:ascii="Times New Roman" w:eastAsia="Times New Roman" w:hAnsi="Times New Roman" w:cs="Times New Roman"/>
          <w:sz w:val="22"/>
          <w:szCs w:val="22"/>
        </w:rPr>
        <w:t xml:space="preserve"> asmenims </w:t>
      </w:r>
      <w:r w:rsidR="00B41E4E" w:rsidRPr="00CA6239">
        <w:rPr>
          <w:rFonts w:ascii="Times New Roman" w:eastAsia="Times New Roman" w:hAnsi="Times New Roman" w:cs="Times New Roman"/>
          <w:sz w:val="22"/>
          <w:szCs w:val="22"/>
        </w:rPr>
        <w:t xml:space="preserve">ir (ar) patalpinti savo </w:t>
      </w:r>
      <w:r w:rsidR="00B57DA3">
        <w:rPr>
          <w:rFonts w:ascii="Times New Roman" w:eastAsia="Times New Roman" w:hAnsi="Times New Roman" w:cs="Times New Roman"/>
          <w:sz w:val="22"/>
          <w:szCs w:val="22"/>
        </w:rPr>
        <w:t>ir (</w:t>
      </w:r>
      <w:r w:rsidR="00B41E4E" w:rsidRPr="00CA6239">
        <w:rPr>
          <w:rFonts w:ascii="Times New Roman" w:eastAsia="Times New Roman" w:hAnsi="Times New Roman" w:cs="Times New Roman"/>
          <w:sz w:val="22"/>
          <w:szCs w:val="22"/>
        </w:rPr>
        <w:t>ar</w:t>
      </w:r>
      <w:r w:rsidR="00B57DA3">
        <w:rPr>
          <w:rFonts w:ascii="Times New Roman" w:eastAsia="Times New Roman" w:hAnsi="Times New Roman" w:cs="Times New Roman"/>
          <w:sz w:val="22"/>
          <w:szCs w:val="22"/>
        </w:rPr>
        <w:t>)</w:t>
      </w:r>
      <w:r w:rsidR="00B41E4E" w:rsidRPr="00CA6239">
        <w:rPr>
          <w:rFonts w:ascii="Times New Roman" w:eastAsia="Times New Roman" w:hAnsi="Times New Roman" w:cs="Times New Roman"/>
          <w:sz w:val="22"/>
          <w:szCs w:val="22"/>
        </w:rPr>
        <w:t xml:space="preserve"> kitų asmenų interneto svetainė</w:t>
      </w:r>
      <w:r w:rsidR="00BD30E9">
        <w:rPr>
          <w:rFonts w:ascii="Times New Roman" w:eastAsia="Times New Roman" w:hAnsi="Times New Roman" w:cs="Times New Roman"/>
          <w:sz w:val="22"/>
          <w:szCs w:val="22"/>
        </w:rPr>
        <w:t>se</w:t>
      </w:r>
      <w:r w:rsidR="00B41E4E" w:rsidRPr="00CA6239">
        <w:rPr>
          <w:rFonts w:ascii="Times New Roman" w:eastAsia="Times New Roman" w:hAnsi="Times New Roman" w:cs="Times New Roman"/>
          <w:sz w:val="22"/>
          <w:szCs w:val="22"/>
        </w:rPr>
        <w:t xml:space="preserve"> </w:t>
      </w:r>
      <w:r w:rsidR="002F254F">
        <w:rPr>
          <w:rFonts w:ascii="Times New Roman" w:eastAsia="Times New Roman" w:hAnsi="Times New Roman" w:cs="Times New Roman"/>
          <w:sz w:val="22"/>
          <w:szCs w:val="22"/>
        </w:rPr>
        <w:t>pagal šią Sutartį jo suku</w:t>
      </w:r>
      <w:r w:rsidRPr="00CA6239">
        <w:rPr>
          <w:rFonts w:ascii="Times New Roman" w:eastAsia="Times New Roman" w:hAnsi="Times New Roman" w:cs="Times New Roman"/>
          <w:sz w:val="22"/>
          <w:szCs w:val="22"/>
        </w:rPr>
        <w:t>rtus objektus, kurių dalimi yra ir Užsakovui priklausantys objektai (Sutarties 8.1 punktas).</w:t>
      </w:r>
      <w:r w:rsidR="00096110" w:rsidRPr="00CA6239">
        <w:rPr>
          <w:rFonts w:ascii="Times New Roman" w:eastAsia="Times New Roman" w:hAnsi="Times New Roman" w:cs="Times New Roman"/>
          <w:sz w:val="22"/>
          <w:szCs w:val="22"/>
        </w:rPr>
        <w:t xml:space="preserve">  </w:t>
      </w:r>
    </w:p>
    <w:p w14:paraId="58AA6E56" w14:textId="77777777" w:rsidR="00056F67" w:rsidRPr="00CA6239" w:rsidRDefault="00056F67" w:rsidP="00E10B88">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Šalis turi teisę naudoti intelektinės nuosavybės objektus kitaip, nei numatyta šioje Sutartyje</w:t>
      </w:r>
      <w:r w:rsidR="00395ACD">
        <w:rPr>
          <w:rFonts w:ascii="Times New Roman" w:eastAsia="Times New Roman" w:hAnsi="Times New Roman" w:cs="Times New Roman"/>
          <w:sz w:val="22"/>
          <w:szCs w:val="22"/>
        </w:rPr>
        <w:t>,</w:t>
      </w:r>
      <w:r w:rsidRPr="00CA6239">
        <w:rPr>
          <w:rFonts w:ascii="Times New Roman" w:eastAsia="Times New Roman" w:hAnsi="Times New Roman" w:cs="Times New Roman"/>
          <w:sz w:val="22"/>
          <w:szCs w:val="22"/>
        </w:rPr>
        <w:t xml:space="preserve"> tik turėdamos išankstinį kitos Šalies raštišką susitikimą. </w:t>
      </w:r>
    </w:p>
    <w:p w14:paraId="1D57D061" w14:textId="77777777" w:rsidR="003C70BD" w:rsidRPr="00CA6239" w:rsidRDefault="00E10B88" w:rsidP="00582955">
      <w:pPr>
        <w:pStyle w:val="ListParagraph"/>
        <w:ind w:left="567"/>
        <w:jc w:val="both"/>
        <w:rPr>
          <w:sz w:val="22"/>
          <w:szCs w:val="22"/>
        </w:rPr>
      </w:pPr>
      <w:r w:rsidRPr="00CA6239">
        <w:rPr>
          <w:rFonts w:ascii="Times New Roman" w:eastAsia="Times New Roman" w:hAnsi="Times New Roman" w:cs="Times New Roman"/>
          <w:sz w:val="22"/>
          <w:szCs w:val="22"/>
        </w:rPr>
        <w:t xml:space="preserve">   </w:t>
      </w:r>
    </w:p>
    <w:p w14:paraId="4CE1EBBC" w14:textId="77777777" w:rsidR="00DB649E" w:rsidRPr="00CA6239" w:rsidRDefault="00DB649E" w:rsidP="00DB649E">
      <w:pPr>
        <w:pStyle w:val="ListParagraph"/>
        <w:numPr>
          <w:ilvl w:val="0"/>
          <w:numId w:val="1"/>
        </w:numPr>
        <w:ind w:left="567" w:hanging="567"/>
        <w:jc w:val="both"/>
        <w:rPr>
          <w:rFonts w:ascii="Times New Roman" w:eastAsia="Times New Roman" w:hAnsi="Times New Roman" w:cs="Times New Roman"/>
          <w:b/>
          <w:sz w:val="22"/>
          <w:szCs w:val="22"/>
        </w:rPr>
      </w:pPr>
      <w:r w:rsidRPr="00CA6239">
        <w:rPr>
          <w:rFonts w:ascii="Times New Roman" w:eastAsia="Times New Roman" w:hAnsi="Times New Roman" w:cs="Times New Roman"/>
          <w:b/>
          <w:sz w:val="22"/>
          <w:szCs w:val="22"/>
        </w:rPr>
        <w:t>ŠALIŲ ATSAKOMYBĖ</w:t>
      </w:r>
    </w:p>
    <w:p w14:paraId="121D649D" w14:textId="77777777" w:rsidR="00ED27BB" w:rsidRPr="00CA6239" w:rsidRDefault="00ED27BB" w:rsidP="00D329A0">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Sutarties sąlygų nesilaikanti Šalis atsako Sutart</w:t>
      </w:r>
      <w:r w:rsidR="00395ACD">
        <w:rPr>
          <w:rFonts w:ascii="Times New Roman" w:eastAsia="Times New Roman" w:hAnsi="Times New Roman" w:cs="Times New Roman"/>
          <w:sz w:val="22"/>
          <w:szCs w:val="22"/>
        </w:rPr>
        <w:t>yje</w:t>
      </w:r>
      <w:r w:rsidRPr="00CA6239">
        <w:rPr>
          <w:rFonts w:ascii="Times New Roman" w:eastAsia="Times New Roman" w:hAnsi="Times New Roman" w:cs="Times New Roman"/>
          <w:sz w:val="22"/>
          <w:szCs w:val="22"/>
        </w:rPr>
        <w:t xml:space="preserve"> ir teisės aktuose numatyta tvarka. Sutartį pažeidusi Šalis turi atlyginti kitai Šaliai jos patirtus tiesioginius nuostolius, išskyrus atvejus, kai </w:t>
      </w:r>
      <w:r w:rsidR="00395ACD">
        <w:rPr>
          <w:rFonts w:ascii="Times New Roman" w:eastAsia="Times New Roman" w:hAnsi="Times New Roman" w:cs="Times New Roman"/>
          <w:sz w:val="22"/>
          <w:szCs w:val="22"/>
        </w:rPr>
        <w:t>kitaip numatyta Sutartyje</w:t>
      </w:r>
      <w:r w:rsidRPr="00CA6239">
        <w:rPr>
          <w:rFonts w:ascii="Times New Roman" w:eastAsia="Times New Roman" w:hAnsi="Times New Roman" w:cs="Times New Roman"/>
          <w:sz w:val="22"/>
          <w:szCs w:val="22"/>
        </w:rPr>
        <w:t>.</w:t>
      </w:r>
    </w:p>
    <w:p w14:paraId="0CA9A24C" w14:textId="77777777" w:rsidR="00634DAC" w:rsidRPr="00CA6239" w:rsidRDefault="00634DAC" w:rsidP="00634DAC">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Jeigu Vykdytojas Sutartyje nustatytu laiku neatlieka Darbų, jis moka U</w:t>
      </w:r>
      <w:r w:rsidR="00B57DA3">
        <w:rPr>
          <w:rFonts w:ascii="Times New Roman" w:eastAsia="Times New Roman" w:hAnsi="Times New Roman" w:cs="Times New Roman"/>
          <w:sz w:val="22"/>
          <w:szCs w:val="22"/>
        </w:rPr>
        <w:t>žsakovui 0,2 (dviejų dešimtųjų) </w:t>
      </w:r>
      <w:r w:rsidRPr="00CA6239">
        <w:rPr>
          <w:rFonts w:ascii="Times New Roman" w:eastAsia="Times New Roman" w:hAnsi="Times New Roman" w:cs="Times New Roman"/>
          <w:sz w:val="22"/>
          <w:szCs w:val="22"/>
        </w:rPr>
        <w:t>% dydžio delspinigius nuo laiku neatliktų Darbų sumos</w:t>
      </w:r>
      <w:r w:rsidR="00B57DA3">
        <w:rPr>
          <w:rFonts w:ascii="Times New Roman" w:eastAsia="Times New Roman" w:hAnsi="Times New Roman" w:cs="Times New Roman"/>
          <w:sz w:val="22"/>
          <w:szCs w:val="22"/>
        </w:rPr>
        <w:t>, nurodytos Užsakyme,</w:t>
      </w:r>
      <w:r w:rsidRPr="00CA6239">
        <w:rPr>
          <w:rFonts w:ascii="Times New Roman" w:eastAsia="Times New Roman" w:hAnsi="Times New Roman" w:cs="Times New Roman"/>
          <w:sz w:val="22"/>
          <w:szCs w:val="22"/>
        </w:rPr>
        <w:t xml:space="preserve"> už kiekvieną pavėluotą </w:t>
      </w:r>
      <w:r w:rsidR="00B57DA3">
        <w:rPr>
          <w:rFonts w:ascii="Times New Roman" w:eastAsia="Times New Roman" w:hAnsi="Times New Roman" w:cs="Times New Roman"/>
          <w:sz w:val="22"/>
          <w:szCs w:val="22"/>
        </w:rPr>
        <w:t xml:space="preserve">atlikti Darbus </w:t>
      </w:r>
      <w:r w:rsidRPr="00CA6239">
        <w:rPr>
          <w:rFonts w:ascii="Times New Roman" w:eastAsia="Times New Roman" w:hAnsi="Times New Roman" w:cs="Times New Roman"/>
          <w:sz w:val="22"/>
          <w:szCs w:val="22"/>
        </w:rPr>
        <w:t>kalendorinę dieną.</w:t>
      </w:r>
    </w:p>
    <w:p w14:paraId="62C3E71E" w14:textId="77777777" w:rsidR="00905123" w:rsidRPr="00CA6239" w:rsidRDefault="002D46B9" w:rsidP="00D329A0">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Jei</w:t>
      </w:r>
      <w:r w:rsidR="00F937DE" w:rsidRPr="00CA6239">
        <w:rPr>
          <w:rFonts w:ascii="Times New Roman" w:eastAsia="Times New Roman" w:hAnsi="Times New Roman" w:cs="Times New Roman"/>
          <w:sz w:val="22"/>
          <w:szCs w:val="22"/>
        </w:rPr>
        <w:t>gu</w:t>
      </w:r>
      <w:r w:rsidRPr="00CA6239">
        <w:rPr>
          <w:rFonts w:ascii="Times New Roman" w:eastAsia="Times New Roman" w:hAnsi="Times New Roman" w:cs="Times New Roman"/>
          <w:sz w:val="22"/>
          <w:szCs w:val="22"/>
        </w:rPr>
        <w:t xml:space="preserve"> Užsakovas vėluoja </w:t>
      </w:r>
      <w:r w:rsidR="00905123" w:rsidRPr="00CA6239">
        <w:rPr>
          <w:rFonts w:ascii="Times New Roman" w:eastAsia="Times New Roman" w:hAnsi="Times New Roman" w:cs="Times New Roman"/>
          <w:sz w:val="22"/>
          <w:szCs w:val="22"/>
        </w:rPr>
        <w:t>atsiskaityti su Vykdytoju</w:t>
      </w:r>
      <w:r w:rsidRPr="00CA6239">
        <w:rPr>
          <w:rFonts w:ascii="Times New Roman" w:eastAsia="Times New Roman" w:hAnsi="Times New Roman" w:cs="Times New Roman"/>
          <w:sz w:val="22"/>
          <w:szCs w:val="22"/>
        </w:rPr>
        <w:t xml:space="preserve"> Sutartyje nustatyta tvarka ir terminais, jis moka</w:t>
      </w:r>
      <w:r w:rsidR="00905123" w:rsidRPr="00CA6239">
        <w:rPr>
          <w:rFonts w:ascii="Times New Roman" w:eastAsia="Times New Roman" w:hAnsi="Times New Roman" w:cs="Times New Roman"/>
          <w:sz w:val="22"/>
          <w:szCs w:val="22"/>
        </w:rPr>
        <w:t xml:space="preserve"> </w:t>
      </w:r>
      <w:r w:rsidR="00905123" w:rsidRPr="00CA6239">
        <w:rPr>
          <w:rFonts w:ascii="Times New Roman" w:eastAsia="Times New Roman" w:hAnsi="Times New Roman" w:cs="Times New Roman"/>
          <w:sz w:val="22"/>
          <w:szCs w:val="22"/>
        </w:rPr>
        <w:lastRenderedPageBreak/>
        <w:t>Vykdytojui:</w:t>
      </w:r>
    </w:p>
    <w:p w14:paraId="10865BDE" w14:textId="77777777" w:rsidR="00905123" w:rsidRPr="00CA6239" w:rsidRDefault="002D46B9" w:rsidP="00905123">
      <w:pPr>
        <w:pStyle w:val="ListParagraph"/>
        <w:numPr>
          <w:ilvl w:val="2"/>
          <w:numId w:val="1"/>
        </w:numPr>
        <w:ind w:left="1418" w:hanging="851"/>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0,2 </w:t>
      </w:r>
      <w:r w:rsidR="00F937DE" w:rsidRPr="00CA6239">
        <w:rPr>
          <w:rFonts w:ascii="Times New Roman" w:eastAsia="Times New Roman" w:hAnsi="Times New Roman" w:cs="Times New Roman"/>
          <w:sz w:val="22"/>
          <w:szCs w:val="22"/>
        </w:rPr>
        <w:t xml:space="preserve">(dviejų dešimtųjų) </w:t>
      </w:r>
      <w:r w:rsidRPr="00CA6239">
        <w:rPr>
          <w:rFonts w:ascii="Times New Roman" w:eastAsia="Times New Roman" w:hAnsi="Times New Roman" w:cs="Times New Roman"/>
          <w:sz w:val="22"/>
          <w:szCs w:val="22"/>
        </w:rPr>
        <w:t xml:space="preserve">% </w:t>
      </w:r>
      <w:r w:rsidR="00F937DE" w:rsidRPr="00CA6239">
        <w:rPr>
          <w:rFonts w:ascii="Times New Roman" w:eastAsia="Times New Roman" w:hAnsi="Times New Roman" w:cs="Times New Roman"/>
          <w:sz w:val="22"/>
          <w:szCs w:val="22"/>
        </w:rPr>
        <w:t>dydžio delspinigius</w:t>
      </w:r>
      <w:r w:rsidRPr="00CA6239">
        <w:rPr>
          <w:rFonts w:ascii="Times New Roman" w:eastAsia="Times New Roman" w:hAnsi="Times New Roman" w:cs="Times New Roman"/>
          <w:sz w:val="22"/>
          <w:szCs w:val="22"/>
        </w:rPr>
        <w:t xml:space="preserve"> nuo uždelstos apmokėti sumos</w:t>
      </w:r>
      <w:r w:rsidR="00F937DE" w:rsidRPr="00CA6239">
        <w:rPr>
          <w:rFonts w:ascii="Times New Roman" w:eastAsia="Times New Roman" w:hAnsi="Times New Roman" w:cs="Times New Roman"/>
          <w:sz w:val="22"/>
          <w:szCs w:val="22"/>
        </w:rPr>
        <w:t xml:space="preserve"> už kiekvieną pradelstą sumokėti kalendorinę dieną</w:t>
      </w:r>
      <w:r w:rsidR="00905123" w:rsidRPr="00CA6239">
        <w:rPr>
          <w:rFonts w:ascii="Times New Roman" w:eastAsia="Times New Roman" w:hAnsi="Times New Roman" w:cs="Times New Roman"/>
          <w:sz w:val="22"/>
          <w:szCs w:val="22"/>
        </w:rPr>
        <w:t xml:space="preserve">; </w:t>
      </w:r>
      <w:r w:rsidR="00A95FD3" w:rsidRPr="00CA6239">
        <w:rPr>
          <w:rFonts w:ascii="Times New Roman" w:eastAsia="Times New Roman" w:hAnsi="Times New Roman" w:cs="Times New Roman"/>
          <w:sz w:val="22"/>
          <w:szCs w:val="22"/>
        </w:rPr>
        <w:t>arba</w:t>
      </w:r>
    </w:p>
    <w:p w14:paraId="0D7F11B1" w14:textId="77777777" w:rsidR="00905123" w:rsidRPr="00CA6239" w:rsidRDefault="00905123" w:rsidP="00905123">
      <w:pPr>
        <w:pStyle w:val="ListParagraph"/>
        <w:numPr>
          <w:ilvl w:val="2"/>
          <w:numId w:val="1"/>
        </w:numPr>
        <w:ind w:left="1418" w:hanging="851"/>
        <w:jc w:val="both"/>
        <w:rPr>
          <w:rFonts w:ascii="Times New Roman" w:eastAsia="Times New Roman" w:hAnsi="Times New Roman" w:cs="Times New Roman"/>
          <w:color w:val="C00000"/>
          <w:sz w:val="22"/>
          <w:szCs w:val="22"/>
        </w:rPr>
      </w:pPr>
      <w:r w:rsidRPr="00CA6239">
        <w:rPr>
          <w:rFonts w:ascii="Times New Roman" w:eastAsia="Times New Roman" w:hAnsi="Times New Roman" w:cs="Times New Roman"/>
          <w:sz w:val="22"/>
          <w:szCs w:val="22"/>
        </w:rPr>
        <w:t>tuo atveju, jeigu skola nepadengiama 180 (šimtą aštuoniasdešimt) kalendorinių dienų ir ilgiau, tai nuo 181 (šimtas aštuoniasdešimt pirmos) kalendorinės dienos delspinigių dydis padidėja iki 1 (vieno) procento už kie</w:t>
      </w:r>
      <w:r w:rsidR="00015A93">
        <w:rPr>
          <w:rFonts w:ascii="Times New Roman" w:eastAsia="Times New Roman" w:hAnsi="Times New Roman" w:cs="Times New Roman"/>
          <w:sz w:val="22"/>
          <w:szCs w:val="22"/>
        </w:rPr>
        <w:t>kvieną uždelstą sumokėti dieną.</w:t>
      </w:r>
    </w:p>
    <w:p w14:paraId="5ED6760F" w14:textId="77777777" w:rsidR="00A95FD3" w:rsidRPr="00CA6239" w:rsidRDefault="00634DAC" w:rsidP="00634DAC">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Užsakovui neatsiėmus Darbų rezultatų per sutartą terminą (nurodytą Užsakyme arba šioje Sutartyje), </w:t>
      </w:r>
      <w:r w:rsidR="00905123" w:rsidRPr="00CA6239">
        <w:rPr>
          <w:rFonts w:ascii="Times New Roman" w:eastAsia="Times New Roman" w:hAnsi="Times New Roman" w:cs="Times New Roman"/>
          <w:sz w:val="22"/>
          <w:szCs w:val="22"/>
        </w:rPr>
        <w:t xml:space="preserve">jis įsipareigoja mokėti </w:t>
      </w:r>
      <w:r w:rsidRPr="00CA6239">
        <w:rPr>
          <w:rFonts w:ascii="Times New Roman" w:eastAsia="Times New Roman" w:hAnsi="Times New Roman" w:cs="Times New Roman"/>
          <w:sz w:val="22"/>
          <w:szCs w:val="22"/>
        </w:rPr>
        <w:t>Vykdytojui</w:t>
      </w:r>
      <w:r w:rsidR="00A95FD3" w:rsidRPr="00CA6239">
        <w:rPr>
          <w:rFonts w:ascii="Times New Roman" w:eastAsia="Times New Roman" w:hAnsi="Times New Roman" w:cs="Times New Roman"/>
          <w:sz w:val="22"/>
          <w:szCs w:val="22"/>
        </w:rPr>
        <w:t>:</w:t>
      </w:r>
    </w:p>
    <w:p w14:paraId="647C1795" w14:textId="77777777" w:rsidR="00634DAC" w:rsidRPr="00CA6239" w:rsidRDefault="00634DAC" w:rsidP="00582955">
      <w:pPr>
        <w:pStyle w:val="ListParagraph"/>
        <w:numPr>
          <w:ilvl w:val="2"/>
          <w:numId w:val="1"/>
        </w:numPr>
        <w:ind w:left="1418" w:hanging="851"/>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0,2 </w:t>
      </w:r>
      <w:r w:rsidR="00905123" w:rsidRPr="00CA6239">
        <w:rPr>
          <w:rFonts w:ascii="Times New Roman" w:eastAsia="Times New Roman" w:hAnsi="Times New Roman" w:cs="Times New Roman"/>
          <w:sz w:val="22"/>
          <w:szCs w:val="22"/>
        </w:rPr>
        <w:t xml:space="preserve">(dviejų dešimtųjų) </w:t>
      </w:r>
      <w:r w:rsidRPr="00CA6239">
        <w:rPr>
          <w:rFonts w:ascii="Times New Roman" w:eastAsia="Times New Roman" w:hAnsi="Times New Roman" w:cs="Times New Roman"/>
          <w:sz w:val="22"/>
          <w:szCs w:val="22"/>
        </w:rPr>
        <w:t xml:space="preserve">% </w:t>
      </w:r>
      <w:r w:rsidR="00905123" w:rsidRPr="00CA6239">
        <w:rPr>
          <w:rFonts w:ascii="Times New Roman" w:eastAsia="Times New Roman" w:hAnsi="Times New Roman" w:cs="Times New Roman"/>
          <w:sz w:val="22"/>
          <w:szCs w:val="22"/>
        </w:rPr>
        <w:t>dydžio baudą</w:t>
      </w:r>
      <w:r w:rsidRPr="00CA6239">
        <w:rPr>
          <w:rFonts w:ascii="Times New Roman" w:eastAsia="Times New Roman" w:hAnsi="Times New Roman" w:cs="Times New Roman"/>
          <w:sz w:val="22"/>
          <w:szCs w:val="22"/>
        </w:rPr>
        <w:t xml:space="preserve"> už kiekvieną </w:t>
      </w:r>
      <w:r w:rsidR="00905123" w:rsidRPr="00CA6239">
        <w:rPr>
          <w:rFonts w:ascii="Times New Roman" w:eastAsia="Times New Roman" w:hAnsi="Times New Roman" w:cs="Times New Roman"/>
          <w:sz w:val="22"/>
          <w:szCs w:val="22"/>
        </w:rPr>
        <w:t xml:space="preserve">pradelstą atsiimti Darbų rezultatus </w:t>
      </w:r>
      <w:r w:rsidRPr="00CA6239">
        <w:rPr>
          <w:rFonts w:ascii="Times New Roman" w:eastAsia="Times New Roman" w:hAnsi="Times New Roman" w:cs="Times New Roman"/>
          <w:sz w:val="22"/>
          <w:szCs w:val="22"/>
        </w:rPr>
        <w:t xml:space="preserve">kalendorinę dieną nuo </w:t>
      </w:r>
      <w:r w:rsidR="00905123" w:rsidRPr="00CA6239">
        <w:rPr>
          <w:rFonts w:ascii="Times New Roman" w:eastAsia="Times New Roman" w:hAnsi="Times New Roman" w:cs="Times New Roman"/>
          <w:sz w:val="22"/>
          <w:szCs w:val="22"/>
        </w:rPr>
        <w:t>Darbų</w:t>
      </w:r>
      <w:r w:rsidRPr="00CA6239">
        <w:rPr>
          <w:rFonts w:ascii="Times New Roman" w:eastAsia="Times New Roman" w:hAnsi="Times New Roman" w:cs="Times New Roman"/>
          <w:sz w:val="22"/>
          <w:szCs w:val="22"/>
        </w:rPr>
        <w:t xml:space="preserve"> kain</w:t>
      </w:r>
      <w:r w:rsidR="00905123" w:rsidRPr="00CA6239">
        <w:rPr>
          <w:rFonts w:ascii="Times New Roman" w:eastAsia="Times New Roman" w:hAnsi="Times New Roman" w:cs="Times New Roman"/>
          <w:sz w:val="22"/>
          <w:szCs w:val="22"/>
        </w:rPr>
        <w:t>os sumos</w:t>
      </w:r>
      <w:r w:rsidR="00015A93">
        <w:rPr>
          <w:rFonts w:ascii="Times New Roman" w:eastAsia="Times New Roman" w:hAnsi="Times New Roman" w:cs="Times New Roman"/>
          <w:sz w:val="22"/>
          <w:szCs w:val="22"/>
        </w:rPr>
        <w:t>; ir (ar)</w:t>
      </w:r>
    </w:p>
    <w:p w14:paraId="07A18BD2" w14:textId="77777777" w:rsidR="00A95FD3" w:rsidRPr="00CA6239" w:rsidRDefault="00A95FD3" w:rsidP="00A95FD3">
      <w:pPr>
        <w:pStyle w:val="ListParagraph"/>
        <w:numPr>
          <w:ilvl w:val="2"/>
          <w:numId w:val="1"/>
        </w:numPr>
        <w:ind w:left="1418" w:hanging="851"/>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tuo atveju, jeigu Darbų rezultatai neatsiimami 30 (trisdešimt) kalendorinių dienų ir ilgiau, tai Vykdytojas turi teisę visą ar dalį Darbų rezultatų atlygintinai perleisti trečiajai šaliai</w:t>
      </w:r>
      <w:r w:rsidR="00E9168A">
        <w:rPr>
          <w:rFonts w:ascii="Times New Roman" w:eastAsia="Times New Roman" w:hAnsi="Times New Roman" w:cs="Times New Roman"/>
          <w:sz w:val="22"/>
          <w:szCs w:val="22"/>
        </w:rPr>
        <w:t xml:space="preserve"> ir iš gautų lėšų patenkinti visus ar dalį piniginių reikalavimų į Užsakovą</w:t>
      </w:r>
      <w:r w:rsidRPr="00CA6239">
        <w:rPr>
          <w:rFonts w:ascii="Times New Roman" w:eastAsia="Times New Roman" w:hAnsi="Times New Roman" w:cs="Times New Roman"/>
          <w:sz w:val="22"/>
          <w:szCs w:val="22"/>
        </w:rPr>
        <w:t>.</w:t>
      </w:r>
    </w:p>
    <w:p w14:paraId="5B7D9EDA" w14:textId="77777777" w:rsidR="00D329A0" w:rsidRPr="00CA6239" w:rsidRDefault="00ED27BB" w:rsidP="00D329A0">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Netesybų su</w:t>
      </w:r>
      <w:r w:rsidR="002D46B9" w:rsidRPr="00CA6239">
        <w:rPr>
          <w:rFonts w:ascii="Times New Roman" w:eastAsia="Times New Roman" w:hAnsi="Times New Roman" w:cs="Times New Roman"/>
          <w:sz w:val="22"/>
          <w:szCs w:val="22"/>
        </w:rPr>
        <w:t xml:space="preserve">mokėjimas neatleidžia </w:t>
      </w:r>
      <w:r w:rsidRPr="00CA6239">
        <w:rPr>
          <w:rFonts w:ascii="Times New Roman" w:eastAsia="Times New Roman" w:hAnsi="Times New Roman" w:cs="Times New Roman"/>
          <w:sz w:val="22"/>
          <w:szCs w:val="22"/>
        </w:rPr>
        <w:t>Š</w:t>
      </w:r>
      <w:r w:rsidR="002D46B9" w:rsidRPr="00CA6239">
        <w:rPr>
          <w:rFonts w:ascii="Times New Roman" w:eastAsia="Times New Roman" w:hAnsi="Times New Roman" w:cs="Times New Roman"/>
          <w:sz w:val="22"/>
          <w:szCs w:val="22"/>
        </w:rPr>
        <w:t>alių nuo įsipareigo</w:t>
      </w:r>
      <w:r w:rsidRPr="00CA6239">
        <w:rPr>
          <w:rFonts w:ascii="Times New Roman" w:eastAsia="Times New Roman" w:hAnsi="Times New Roman" w:cs="Times New Roman"/>
          <w:sz w:val="22"/>
          <w:szCs w:val="22"/>
        </w:rPr>
        <w:t>jimų pagal šią Sutartį įvykdymo.</w:t>
      </w:r>
    </w:p>
    <w:p w14:paraId="7D43E76F" w14:textId="77777777" w:rsidR="0032604C" w:rsidRPr="00CA6239" w:rsidRDefault="0032604C" w:rsidP="00D329A0">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Vykdytojo atsakomybė, kylanti iš šios Sutarties, visais atvejais yra ribojama </w:t>
      </w:r>
      <w:r w:rsidR="001B7E50">
        <w:rPr>
          <w:rFonts w:ascii="Times New Roman" w:eastAsia="Times New Roman" w:hAnsi="Times New Roman" w:cs="Times New Roman"/>
          <w:sz w:val="22"/>
          <w:szCs w:val="22"/>
        </w:rPr>
        <w:t>Darbų</w:t>
      </w:r>
      <w:r w:rsidRPr="00CA6239">
        <w:rPr>
          <w:rFonts w:ascii="Times New Roman" w:eastAsia="Times New Roman" w:hAnsi="Times New Roman" w:cs="Times New Roman"/>
          <w:sz w:val="22"/>
          <w:szCs w:val="22"/>
        </w:rPr>
        <w:t xml:space="preserve"> kainos, nurodytos konkrečiame Užsakyme, dėl kurio vykdymo (nevykdymo) kilo atsakomybė, dydžiu, išskyrus atvejus, kai Užsakovas nuostolius patyrė dėl Vykdytojo tyčinių veiksmų.     </w:t>
      </w:r>
    </w:p>
    <w:p w14:paraId="31129026" w14:textId="77777777" w:rsidR="00DB6F69" w:rsidRPr="00CA6239" w:rsidRDefault="002D46B9" w:rsidP="00DB6F69">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Vykdytojas nėra atsakingas už gaminių</w:t>
      </w:r>
      <w:r w:rsidR="00FA6A31" w:rsidRPr="00CA6239">
        <w:rPr>
          <w:rFonts w:ascii="Times New Roman" w:eastAsia="Times New Roman" w:hAnsi="Times New Roman" w:cs="Times New Roman"/>
          <w:sz w:val="22"/>
          <w:szCs w:val="22"/>
        </w:rPr>
        <w:t xml:space="preserve"> (Darbų rezultatų)</w:t>
      </w:r>
      <w:r w:rsidRPr="00CA6239">
        <w:rPr>
          <w:rFonts w:ascii="Times New Roman" w:eastAsia="Times New Roman" w:hAnsi="Times New Roman" w:cs="Times New Roman"/>
          <w:sz w:val="22"/>
          <w:szCs w:val="22"/>
        </w:rPr>
        <w:t xml:space="preserve"> kokybės pablogėjimą, jei Užsakovas ar asmenys, kuriems Vykdytojas perdavė gaminius, juos naudojo ne tiems tikslams, kuriems tokie gaminiai yra paprastai naudojami, nesilaikė instrukcijose nurodytų reikalavimų, pažeidė gaminių transportavimo, laikymo, naudojimo ar sandėliavimo taisykles. </w:t>
      </w:r>
    </w:p>
    <w:p w14:paraId="3030E157" w14:textId="77777777" w:rsidR="00DB6F69" w:rsidRPr="00CA6239" w:rsidRDefault="00DB6F69" w:rsidP="00DB6F69">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Nei viena iš </w:t>
      </w:r>
      <w:r w:rsidR="004E533C">
        <w:rPr>
          <w:rFonts w:ascii="Times New Roman" w:eastAsia="Times New Roman" w:hAnsi="Times New Roman" w:cs="Times New Roman"/>
          <w:sz w:val="22"/>
          <w:szCs w:val="22"/>
        </w:rPr>
        <w:t>Š</w:t>
      </w:r>
      <w:r w:rsidRPr="00CA6239">
        <w:rPr>
          <w:rFonts w:ascii="Times New Roman" w:eastAsia="Times New Roman" w:hAnsi="Times New Roman" w:cs="Times New Roman"/>
          <w:sz w:val="22"/>
          <w:szCs w:val="22"/>
        </w:rPr>
        <w:t>alių neatsako už Sutarties ne</w:t>
      </w:r>
      <w:r w:rsidR="004E533C">
        <w:rPr>
          <w:rFonts w:ascii="Times New Roman" w:eastAsia="Times New Roman" w:hAnsi="Times New Roman" w:cs="Times New Roman"/>
          <w:sz w:val="22"/>
          <w:szCs w:val="22"/>
        </w:rPr>
        <w:t>į</w:t>
      </w:r>
      <w:r w:rsidRPr="00CA6239">
        <w:rPr>
          <w:rFonts w:ascii="Times New Roman" w:eastAsia="Times New Roman" w:hAnsi="Times New Roman" w:cs="Times New Roman"/>
          <w:sz w:val="22"/>
          <w:szCs w:val="22"/>
        </w:rPr>
        <w:t xml:space="preserve">vykdymą dėl </w:t>
      </w:r>
      <w:r w:rsidR="004E533C">
        <w:rPr>
          <w:rFonts w:ascii="Times New Roman" w:eastAsia="Times New Roman" w:hAnsi="Times New Roman" w:cs="Times New Roman"/>
          <w:sz w:val="22"/>
          <w:szCs w:val="22"/>
        </w:rPr>
        <w:t xml:space="preserve">nenugalimos jėgos </w:t>
      </w:r>
      <w:r w:rsidRPr="00CA6239">
        <w:rPr>
          <w:rFonts w:ascii="Times New Roman" w:eastAsia="Times New Roman" w:hAnsi="Times New Roman" w:cs="Times New Roman"/>
          <w:sz w:val="22"/>
          <w:szCs w:val="22"/>
        </w:rPr>
        <w:t xml:space="preserve">aplinkybių, kurių </w:t>
      </w:r>
      <w:r w:rsidR="004E533C">
        <w:rPr>
          <w:rFonts w:ascii="Times New Roman" w:eastAsia="Times New Roman" w:hAnsi="Times New Roman" w:cs="Times New Roman"/>
          <w:sz w:val="22"/>
          <w:szCs w:val="22"/>
        </w:rPr>
        <w:t>Š</w:t>
      </w:r>
      <w:r w:rsidRPr="00CA6239">
        <w:rPr>
          <w:rFonts w:ascii="Times New Roman" w:eastAsia="Times New Roman" w:hAnsi="Times New Roman" w:cs="Times New Roman"/>
          <w:sz w:val="22"/>
          <w:szCs w:val="22"/>
        </w:rPr>
        <w:t xml:space="preserve">alys negalėjo numatyti (potvynis, žemės drebėjimas, karo veiksmai, blokada ir kitokios priežastys), su sąlyga, kad šie veiksmai turėjo tiesioginę įtaką </w:t>
      </w:r>
      <w:r w:rsidR="004E533C">
        <w:rPr>
          <w:rFonts w:ascii="Times New Roman" w:eastAsia="Times New Roman" w:hAnsi="Times New Roman" w:cs="Times New Roman"/>
          <w:sz w:val="22"/>
          <w:szCs w:val="22"/>
        </w:rPr>
        <w:t>S</w:t>
      </w:r>
      <w:r w:rsidRPr="00CA6239">
        <w:rPr>
          <w:rFonts w:ascii="Times New Roman" w:eastAsia="Times New Roman" w:hAnsi="Times New Roman" w:cs="Times New Roman"/>
          <w:sz w:val="22"/>
          <w:szCs w:val="22"/>
        </w:rPr>
        <w:t xml:space="preserve">utarčiai vykdyti. Esant tokioms aplinkybėms, </w:t>
      </w:r>
      <w:r w:rsidR="004E533C">
        <w:rPr>
          <w:rFonts w:ascii="Times New Roman" w:eastAsia="Times New Roman" w:hAnsi="Times New Roman" w:cs="Times New Roman"/>
          <w:sz w:val="22"/>
          <w:szCs w:val="22"/>
        </w:rPr>
        <w:t>Š</w:t>
      </w:r>
      <w:r w:rsidRPr="00CA6239">
        <w:rPr>
          <w:rFonts w:ascii="Times New Roman" w:eastAsia="Times New Roman" w:hAnsi="Times New Roman" w:cs="Times New Roman"/>
          <w:sz w:val="22"/>
          <w:szCs w:val="22"/>
        </w:rPr>
        <w:t xml:space="preserve">alis, negalinti vykdyti Sutarties, per 2 (dvi) darbo dienas turi apie tai informuoti kitą </w:t>
      </w:r>
      <w:r w:rsidR="004E533C">
        <w:rPr>
          <w:rFonts w:ascii="Times New Roman" w:eastAsia="Times New Roman" w:hAnsi="Times New Roman" w:cs="Times New Roman"/>
          <w:sz w:val="22"/>
          <w:szCs w:val="22"/>
        </w:rPr>
        <w:t>Š</w:t>
      </w:r>
      <w:r w:rsidRPr="00CA6239">
        <w:rPr>
          <w:rFonts w:ascii="Times New Roman" w:eastAsia="Times New Roman" w:hAnsi="Times New Roman" w:cs="Times New Roman"/>
          <w:sz w:val="22"/>
          <w:szCs w:val="22"/>
        </w:rPr>
        <w:t xml:space="preserve">alį. Bet kurios </w:t>
      </w:r>
      <w:r w:rsidR="004E533C">
        <w:rPr>
          <w:rFonts w:ascii="Times New Roman" w:eastAsia="Times New Roman" w:hAnsi="Times New Roman" w:cs="Times New Roman"/>
          <w:sz w:val="22"/>
          <w:szCs w:val="22"/>
        </w:rPr>
        <w:t>Š</w:t>
      </w:r>
      <w:r w:rsidRPr="00CA6239">
        <w:rPr>
          <w:rFonts w:ascii="Times New Roman" w:eastAsia="Times New Roman" w:hAnsi="Times New Roman" w:cs="Times New Roman"/>
          <w:sz w:val="22"/>
          <w:szCs w:val="22"/>
        </w:rPr>
        <w:t>alies kitų kontrahentų (pvz. subrangovų) įsipareigojimų nevykdymas nėra nenugalimos jėgos aplinkybė</w:t>
      </w:r>
      <w:r w:rsidR="004E533C">
        <w:rPr>
          <w:rFonts w:ascii="Times New Roman" w:eastAsia="Times New Roman" w:hAnsi="Times New Roman" w:cs="Times New Roman"/>
          <w:sz w:val="22"/>
          <w:szCs w:val="22"/>
        </w:rPr>
        <w:t>.</w:t>
      </w:r>
    </w:p>
    <w:p w14:paraId="5E4190C8" w14:textId="77777777" w:rsidR="00DB6F69" w:rsidRDefault="00DB6F69" w:rsidP="00DB6F69">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Jeigu nenugalimos jėgos aplinkybės tęsiasi ilgiau kaip 2 (dvi) savaites iš eilės, kita Šalis gali vienašališkai nutraukti šią Sutartį neatlygindama kitai Šaliai pastarosios dėl tokio nutraukimo patiriamų nuostolių.</w:t>
      </w:r>
    </w:p>
    <w:p w14:paraId="145C421E" w14:textId="77777777" w:rsidR="009647AB" w:rsidRDefault="00611481" w:rsidP="00611481">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Šalys susitaria, kad Užsakovui </w:t>
      </w:r>
      <w:r>
        <w:rPr>
          <w:rFonts w:ascii="Times New Roman" w:eastAsia="Times New Roman" w:hAnsi="Times New Roman" w:cs="Times New Roman"/>
          <w:sz w:val="22"/>
          <w:szCs w:val="22"/>
        </w:rPr>
        <w:t>pažeidus</w:t>
      </w:r>
      <w:r w:rsidRPr="00CA6239">
        <w:rPr>
          <w:rFonts w:ascii="Times New Roman" w:eastAsia="Times New Roman" w:hAnsi="Times New Roman" w:cs="Times New Roman"/>
          <w:sz w:val="22"/>
          <w:szCs w:val="22"/>
        </w:rPr>
        <w:t xml:space="preserve"> mokėjim</w:t>
      </w:r>
      <w:r>
        <w:rPr>
          <w:rFonts w:ascii="Times New Roman" w:eastAsia="Times New Roman" w:hAnsi="Times New Roman" w:cs="Times New Roman"/>
          <w:sz w:val="22"/>
          <w:szCs w:val="22"/>
        </w:rPr>
        <w:t>ų</w:t>
      </w:r>
      <w:r w:rsidRPr="00CA6239">
        <w:rPr>
          <w:rFonts w:ascii="Times New Roman" w:eastAsia="Times New Roman" w:hAnsi="Times New Roman" w:cs="Times New Roman"/>
          <w:sz w:val="22"/>
          <w:szCs w:val="22"/>
        </w:rPr>
        <w:t xml:space="preserve"> įsipareigojim</w:t>
      </w:r>
      <w:r>
        <w:rPr>
          <w:rFonts w:ascii="Times New Roman" w:eastAsia="Times New Roman" w:hAnsi="Times New Roman" w:cs="Times New Roman"/>
          <w:sz w:val="22"/>
          <w:szCs w:val="22"/>
        </w:rPr>
        <w:t>us</w:t>
      </w:r>
      <w:r w:rsidRPr="00CA6239">
        <w:rPr>
          <w:rFonts w:ascii="Times New Roman" w:eastAsia="Times New Roman" w:hAnsi="Times New Roman" w:cs="Times New Roman"/>
          <w:sz w:val="22"/>
          <w:szCs w:val="22"/>
        </w:rPr>
        <w:t>, Vykdytojas turi teisę įsiskolinimo išieškojimui pasitelkti trečiuosius asmenis, o Užsakovas padengia Vykdytojui visas su skolos išieškojimu susijusias išlaidas.</w:t>
      </w:r>
      <w:r w:rsidR="009647AB">
        <w:rPr>
          <w:rFonts w:ascii="Times New Roman" w:eastAsia="Times New Roman" w:hAnsi="Times New Roman" w:cs="Times New Roman"/>
          <w:sz w:val="22"/>
          <w:szCs w:val="22"/>
        </w:rPr>
        <w:t xml:space="preserve"> </w:t>
      </w:r>
    </w:p>
    <w:p w14:paraId="32613D3C" w14:textId="77777777" w:rsidR="00611481" w:rsidRPr="00CA6239" w:rsidRDefault="009647AB" w:rsidP="00611481">
      <w:pPr>
        <w:pStyle w:val="ListParagraph"/>
        <w:numPr>
          <w:ilvl w:val="1"/>
          <w:numId w:val="1"/>
        </w:numPr>
        <w:ind w:left="567" w:hanging="567"/>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Tuo atveju, jeigu Užsakovas pradelsia pilnai atsiskaityti su Vykdytoju 45 (keturiasdešimt penkias) kalendorines dienas ar daugiau, tai Vykdytojas apie įsiskolinimo faktą informuoja skolininkų duomenų bazes valdančius asmenis, tame tarpe</w:t>
      </w:r>
      <w:r w:rsidR="00AC0FB9">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ir „CREDITINFO“.    </w:t>
      </w:r>
    </w:p>
    <w:p w14:paraId="5776F373" w14:textId="77777777" w:rsidR="00B26FF2" w:rsidRPr="00CA6239" w:rsidRDefault="00B26FF2" w:rsidP="00D329A0">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Šioje Sutarties dalyje numatytas prievoles Šalys turi įvykdyti ne vėliau kaip per 5 (penkias) darbo dienas, po kitos Šalies rašytinio reikalavimo pateikimo kitai Šaliai dienos, nebent šios </w:t>
      </w:r>
      <w:r w:rsidR="004E533C">
        <w:rPr>
          <w:rFonts w:ascii="Times New Roman" w:eastAsia="Times New Roman" w:hAnsi="Times New Roman" w:cs="Times New Roman"/>
          <w:sz w:val="22"/>
          <w:szCs w:val="22"/>
        </w:rPr>
        <w:t xml:space="preserve">Sutarties </w:t>
      </w:r>
      <w:r w:rsidRPr="00CA6239">
        <w:rPr>
          <w:rFonts w:ascii="Times New Roman" w:eastAsia="Times New Roman" w:hAnsi="Times New Roman" w:cs="Times New Roman"/>
          <w:sz w:val="22"/>
          <w:szCs w:val="22"/>
        </w:rPr>
        <w:t xml:space="preserve">dalies punktuose yra numatyti kiti prievolių įvykdymo terminai.  </w:t>
      </w:r>
    </w:p>
    <w:p w14:paraId="096655A7" w14:textId="77777777" w:rsidR="003E1C1C" w:rsidRPr="00CA6239" w:rsidRDefault="003E1C1C">
      <w:pPr>
        <w:widowControl/>
        <w:jc w:val="both"/>
        <w:rPr>
          <w:sz w:val="22"/>
          <w:szCs w:val="22"/>
        </w:rPr>
      </w:pPr>
    </w:p>
    <w:p w14:paraId="35F09719" w14:textId="77777777" w:rsidR="003E1C1C" w:rsidRPr="00CA6239" w:rsidRDefault="002D46B9" w:rsidP="00DB6F69">
      <w:pPr>
        <w:pStyle w:val="ListParagraph"/>
        <w:widowControl/>
        <w:numPr>
          <w:ilvl w:val="0"/>
          <w:numId w:val="1"/>
        </w:numPr>
        <w:ind w:left="567" w:hanging="567"/>
        <w:jc w:val="both"/>
        <w:rPr>
          <w:rFonts w:ascii="Times New Roman" w:eastAsia="Times New Roman" w:hAnsi="Times New Roman" w:cs="Times New Roman"/>
          <w:b/>
          <w:sz w:val="22"/>
          <w:szCs w:val="22"/>
        </w:rPr>
      </w:pPr>
      <w:r w:rsidRPr="00CA6239">
        <w:rPr>
          <w:rFonts w:ascii="Times New Roman" w:eastAsia="Times New Roman" w:hAnsi="Times New Roman" w:cs="Times New Roman"/>
          <w:b/>
          <w:sz w:val="22"/>
          <w:szCs w:val="22"/>
        </w:rPr>
        <w:t>KONFIDENCIALUMAS</w:t>
      </w:r>
    </w:p>
    <w:p w14:paraId="69E17318" w14:textId="77777777" w:rsidR="003E1C1C" w:rsidRPr="00CA6239" w:rsidRDefault="002D46B9" w:rsidP="00DB6F69">
      <w:pPr>
        <w:pStyle w:val="ListParagraph"/>
        <w:numPr>
          <w:ilvl w:val="1"/>
          <w:numId w:val="1"/>
        </w:numPr>
        <w:ind w:left="567" w:hanging="567"/>
        <w:jc w:val="both"/>
        <w:rPr>
          <w:sz w:val="22"/>
          <w:szCs w:val="22"/>
        </w:rPr>
      </w:pPr>
      <w:r w:rsidRPr="00CA6239">
        <w:rPr>
          <w:rFonts w:ascii="Times New Roman" w:eastAsia="Times New Roman" w:hAnsi="Times New Roman" w:cs="Times New Roman"/>
          <w:sz w:val="22"/>
          <w:szCs w:val="22"/>
        </w:rPr>
        <w:t>Šios Sutarties galiojimo laikotarpiui ir bet kada vėliau, pasibaigus Sutarčiai ar ją nutraukus prieš terminą, Šalys privalo išlaikyti griežtai konfidencialiai bet kokią informaciją, esančią šioje Sutartyje ar susijusią su ja, taip pat bet kokią informaciją, atskleistą tiek sąmoningai, tiek atsitiktinai, Sutarties vykdymo metu (išskyrus bendro pobūdžio informaciją). Nei viena Šalis neturi teisės atskleisti jokios dalies tokios informacijos trečiosioms šalims be išankstinio raštiško kitos Šalies sutikimo, nebent tai bus įsakmiai privaloma pagal Lietuvos Respublikos įstatymus arba tai bus būtina šios Sutarties tinkamam vykdymui.</w:t>
      </w:r>
    </w:p>
    <w:p w14:paraId="090957D5" w14:textId="77777777" w:rsidR="00F937DE" w:rsidRPr="00CA6239" w:rsidRDefault="00F937DE" w:rsidP="00F937DE">
      <w:pPr>
        <w:jc w:val="both"/>
        <w:rPr>
          <w:sz w:val="22"/>
          <w:szCs w:val="22"/>
        </w:rPr>
      </w:pPr>
    </w:p>
    <w:p w14:paraId="467B4060" w14:textId="77777777" w:rsidR="00F937DE" w:rsidRPr="00CA6239" w:rsidRDefault="00F937DE" w:rsidP="00F937DE">
      <w:pPr>
        <w:pStyle w:val="ListParagraph"/>
        <w:numPr>
          <w:ilvl w:val="0"/>
          <w:numId w:val="1"/>
        </w:numPr>
        <w:ind w:left="567" w:hanging="567"/>
        <w:jc w:val="both"/>
        <w:rPr>
          <w:rFonts w:ascii="Times New Roman" w:eastAsia="Times New Roman" w:hAnsi="Times New Roman" w:cs="Times New Roman"/>
          <w:b/>
          <w:sz w:val="22"/>
          <w:szCs w:val="22"/>
        </w:rPr>
      </w:pPr>
      <w:r w:rsidRPr="00CA6239">
        <w:rPr>
          <w:rFonts w:ascii="Times New Roman" w:eastAsia="Times New Roman" w:hAnsi="Times New Roman" w:cs="Times New Roman"/>
          <w:b/>
          <w:sz w:val="22"/>
          <w:szCs w:val="22"/>
        </w:rPr>
        <w:t>SUTARTIES GALIOJIMAS IR NUTRAUKIMAS</w:t>
      </w:r>
    </w:p>
    <w:p w14:paraId="01616CFC" w14:textId="77777777" w:rsidR="00DB6F69" w:rsidRPr="00CA6239" w:rsidRDefault="00DB6F69" w:rsidP="00DB6F69">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Sutartis įsigalioja nuo jos pasirašymo momento ir galioja iki </w:t>
      </w:r>
      <w:commentRangeStart w:id="28"/>
      <w:r w:rsidRPr="00592C38">
        <w:rPr>
          <w:rFonts w:ascii="Times New Roman" w:eastAsia="Times New Roman" w:hAnsi="Times New Roman" w:cs="Times New Roman"/>
          <w:sz w:val="22"/>
          <w:szCs w:val="22"/>
          <w:highlight w:val="red"/>
        </w:rPr>
        <w:t>[●</w:t>
      </w:r>
      <w:commentRangeEnd w:id="28"/>
      <w:r w:rsidR="00592C38">
        <w:rPr>
          <w:rStyle w:val="CommentReference"/>
        </w:rPr>
        <w:commentReference w:id="28"/>
      </w:r>
      <w:r w:rsidRPr="00592C38">
        <w:rPr>
          <w:rFonts w:ascii="Times New Roman" w:eastAsia="Times New Roman" w:hAnsi="Times New Roman" w:cs="Times New Roman"/>
          <w:sz w:val="22"/>
          <w:szCs w:val="22"/>
          <w:highlight w:val="red"/>
        </w:rPr>
        <w:t>]</w:t>
      </w:r>
      <w:r w:rsidRPr="00CA6239">
        <w:rPr>
          <w:rFonts w:ascii="Times New Roman" w:eastAsia="Times New Roman" w:hAnsi="Times New Roman" w:cs="Times New Roman"/>
          <w:sz w:val="22"/>
          <w:szCs w:val="22"/>
        </w:rPr>
        <w:t xml:space="preserve"> d. </w:t>
      </w:r>
      <w:r w:rsidR="004E533C">
        <w:rPr>
          <w:rFonts w:ascii="Times New Roman" w:eastAsia="Times New Roman" w:hAnsi="Times New Roman" w:cs="Times New Roman"/>
          <w:sz w:val="22"/>
          <w:szCs w:val="22"/>
        </w:rPr>
        <w:t xml:space="preserve">Tuo atveju, jeigu nei viena iš Šalių, likus ne daugiau kaip 30 (trisdešimčiai) kalendorinių dienų iki Sutarties galiojimo pabaigos, nepraneša raštu kitai Šaliai apie ketinimą nepratęsti Sutarties, </w:t>
      </w:r>
      <w:r w:rsidRPr="00CA6239">
        <w:rPr>
          <w:rFonts w:ascii="Times New Roman" w:eastAsia="Times New Roman" w:hAnsi="Times New Roman" w:cs="Times New Roman"/>
          <w:sz w:val="22"/>
          <w:szCs w:val="22"/>
        </w:rPr>
        <w:t>jos galiojimas automatiškai prasitęsia dar vieneriems metams. Anksčiau sutarto termino Sutartis gali būti nutraukta tik šioje Sutartyje numatyta tvarka ir terminais.</w:t>
      </w:r>
      <w:r w:rsidR="00C45F11">
        <w:rPr>
          <w:rFonts w:ascii="Times New Roman" w:eastAsia="Times New Roman" w:hAnsi="Times New Roman" w:cs="Times New Roman"/>
          <w:sz w:val="22"/>
          <w:szCs w:val="22"/>
        </w:rPr>
        <w:t xml:space="preserve"> Sutarties nuostatos, kurios akivaizdu, kad turi galioti ir po Sutarties nutraukimo ar pasibaigimo, lieka galioti ir po Sutarties galiojimo pabaigos. </w:t>
      </w:r>
    </w:p>
    <w:p w14:paraId="119EA550" w14:textId="77777777" w:rsidR="00DB6F69" w:rsidRPr="00CA6239" w:rsidRDefault="006E2BEA" w:rsidP="006E2BEA">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Bet kuri Šalis turi teisę vienašališkai nutraukti šią Sutartį apie tai </w:t>
      </w:r>
      <w:r w:rsidR="0006464D">
        <w:rPr>
          <w:rFonts w:ascii="Times New Roman" w:eastAsia="Times New Roman" w:hAnsi="Times New Roman" w:cs="Times New Roman"/>
          <w:sz w:val="22"/>
          <w:szCs w:val="22"/>
        </w:rPr>
        <w:t xml:space="preserve">raštu </w:t>
      </w:r>
      <w:r w:rsidRPr="00CA6239">
        <w:rPr>
          <w:rFonts w:ascii="Times New Roman" w:eastAsia="Times New Roman" w:hAnsi="Times New Roman" w:cs="Times New Roman"/>
          <w:sz w:val="22"/>
          <w:szCs w:val="22"/>
        </w:rPr>
        <w:t xml:space="preserve">įspėdama kitą Šalį ne mažiau kaip prieš 30 (trisdešimt) kalendorinių dienų iki numatomos nutraukimo datos. Sutarties nutraukimas </w:t>
      </w:r>
      <w:r w:rsidRPr="00CA6239">
        <w:rPr>
          <w:rFonts w:ascii="Times New Roman" w:eastAsia="Times New Roman" w:hAnsi="Times New Roman" w:cs="Times New Roman"/>
          <w:sz w:val="22"/>
          <w:szCs w:val="22"/>
        </w:rPr>
        <w:lastRenderedPageBreak/>
        <w:t xml:space="preserve">neatleidžia Šalies nuo iki Sutarties nutraukimo dienos prisiimtų įsipareigojimų visiško įvykdymo, tame tarpe, </w:t>
      </w:r>
      <w:r w:rsidR="00DB6F69" w:rsidRPr="00CA6239">
        <w:rPr>
          <w:rFonts w:ascii="Times New Roman" w:eastAsia="Times New Roman" w:hAnsi="Times New Roman" w:cs="Times New Roman"/>
          <w:sz w:val="22"/>
          <w:szCs w:val="22"/>
        </w:rPr>
        <w:t xml:space="preserve">Užsakovas nutraukęs šią Sutartį įsipareigoja atlyginti Vykdytojui už faktiškai atliktus Darbus bei atlyginti </w:t>
      </w:r>
      <w:r w:rsidRPr="00CA6239">
        <w:rPr>
          <w:rFonts w:ascii="Times New Roman" w:eastAsia="Times New Roman" w:hAnsi="Times New Roman" w:cs="Times New Roman"/>
          <w:sz w:val="22"/>
          <w:szCs w:val="22"/>
        </w:rPr>
        <w:t xml:space="preserve">jo </w:t>
      </w:r>
      <w:r w:rsidR="00DB6F69" w:rsidRPr="00CA6239">
        <w:rPr>
          <w:rFonts w:ascii="Times New Roman" w:eastAsia="Times New Roman" w:hAnsi="Times New Roman" w:cs="Times New Roman"/>
          <w:sz w:val="22"/>
          <w:szCs w:val="22"/>
        </w:rPr>
        <w:t>patirtas išlaidas/nuostolius</w:t>
      </w:r>
      <w:r w:rsidRPr="00CA6239">
        <w:rPr>
          <w:rFonts w:ascii="Times New Roman" w:eastAsia="Times New Roman" w:hAnsi="Times New Roman" w:cs="Times New Roman"/>
          <w:sz w:val="22"/>
          <w:szCs w:val="22"/>
        </w:rPr>
        <w:t xml:space="preserve"> </w:t>
      </w:r>
      <w:r w:rsidR="00DB6F69" w:rsidRPr="00CA6239">
        <w:rPr>
          <w:rFonts w:ascii="Times New Roman" w:eastAsia="Times New Roman" w:hAnsi="Times New Roman" w:cs="Times New Roman"/>
          <w:sz w:val="22"/>
          <w:szCs w:val="22"/>
        </w:rPr>
        <w:t>iki Sutarties nutraukimo dienos.</w:t>
      </w:r>
    </w:p>
    <w:p w14:paraId="0E38B686" w14:textId="77777777" w:rsidR="00F937DE" w:rsidRPr="00CA6239" w:rsidRDefault="00F937DE" w:rsidP="00F937DE">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Jeigu viena iš Šalių nevykdo arba netinkamai vykdo savo įsipareigojimus</w:t>
      </w:r>
      <w:r w:rsidR="00DB6F69" w:rsidRPr="00CA6239">
        <w:rPr>
          <w:rFonts w:ascii="Times New Roman" w:eastAsia="Times New Roman" w:hAnsi="Times New Roman" w:cs="Times New Roman"/>
          <w:sz w:val="22"/>
          <w:szCs w:val="22"/>
        </w:rPr>
        <w:t xml:space="preserve"> pagal šią Sutartį</w:t>
      </w:r>
      <w:r w:rsidRPr="00CA6239">
        <w:rPr>
          <w:rFonts w:ascii="Times New Roman" w:eastAsia="Times New Roman" w:hAnsi="Times New Roman" w:cs="Times New Roman"/>
          <w:sz w:val="22"/>
          <w:szCs w:val="22"/>
        </w:rPr>
        <w:t xml:space="preserve">, kita Šalis turi teisę </w:t>
      </w:r>
      <w:r w:rsidR="00DB6F69" w:rsidRPr="00CA6239">
        <w:rPr>
          <w:rFonts w:ascii="Times New Roman" w:eastAsia="Times New Roman" w:hAnsi="Times New Roman" w:cs="Times New Roman"/>
          <w:sz w:val="22"/>
          <w:szCs w:val="22"/>
        </w:rPr>
        <w:t>raštu pareikalauti iš įsipareigojimų nevykdančios Šalies nedelsiant, bet ne ilgiau kaip per 3 (tris) darbo dienas, skaičiuojant nuo reikalavimo pateikimo dienos, nutraukti pažeidimą ir pašalinti jo padarinius</w:t>
      </w:r>
      <w:r w:rsidR="00DD58CF" w:rsidRPr="00CA6239">
        <w:rPr>
          <w:rFonts w:ascii="Times New Roman" w:eastAsia="Times New Roman" w:hAnsi="Times New Roman" w:cs="Times New Roman"/>
          <w:sz w:val="22"/>
          <w:szCs w:val="22"/>
        </w:rPr>
        <w:t xml:space="preserve">. Jeigu minėta Šalis nenutraukia ir (ar) nepašalina pažeidimų/padarinių per minėtą terminą, tai kita Šalis turi teisę </w:t>
      </w:r>
      <w:r w:rsidRPr="00CA6239">
        <w:rPr>
          <w:rFonts w:ascii="Times New Roman" w:eastAsia="Times New Roman" w:hAnsi="Times New Roman" w:cs="Times New Roman"/>
          <w:sz w:val="22"/>
          <w:szCs w:val="22"/>
        </w:rPr>
        <w:t>vienašališkai nutraukti Sutartį,</w:t>
      </w:r>
      <w:r w:rsidR="00DD58CF" w:rsidRPr="00CA6239">
        <w:rPr>
          <w:rFonts w:ascii="Times New Roman" w:eastAsia="Times New Roman" w:hAnsi="Times New Roman" w:cs="Times New Roman"/>
          <w:sz w:val="22"/>
          <w:szCs w:val="22"/>
        </w:rPr>
        <w:t xml:space="preserve"> nusiųsdama pranešimą apie Sutarties nutraukimą. Sutartis tokiu atveju laikoma nutraukta nuo minėto pranešimo gavimo dienos (Sutarties 2.2 punktas).</w:t>
      </w:r>
    </w:p>
    <w:p w14:paraId="30BEE419" w14:textId="77777777" w:rsidR="006E2BEA" w:rsidRPr="00CA6239" w:rsidRDefault="00DB6F69" w:rsidP="006E2BEA">
      <w:pPr>
        <w:pStyle w:val="ListParagraph"/>
        <w:widowControl/>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Vykdytojas turi teisę reikalauti </w:t>
      </w:r>
      <w:r w:rsidR="006E2BEA" w:rsidRPr="00CA6239">
        <w:rPr>
          <w:rFonts w:ascii="Times New Roman" w:eastAsia="Times New Roman" w:hAnsi="Times New Roman" w:cs="Times New Roman"/>
          <w:sz w:val="22"/>
          <w:szCs w:val="22"/>
        </w:rPr>
        <w:t xml:space="preserve">iš Užsakovo </w:t>
      </w:r>
      <w:r w:rsidRPr="00CA6239">
        <w:rPr>
          <w:rFonts w:ascii="Times New Roman" w:eastAsia="Times New Roman" w:hAnsi="Times New Roman" w:cs="Times New Roman"/>
          <w:sz w:val="22"/>
          <w:szCs w:val="22"/>
        </w:rPr>
        <w:t xml:space="preserve">nedelsiant </w:t>
      </w:r>
      <w:r w:rsidR="006E2BEA" w:rsidRPr="00CA6239">
        <w:rPr>
          <w:rFonts w:ascii="Times New Roman" w:eastAsia="Times New Roman" w:hAnsi="Times New Roman" w:cs="Times New Roman"/>
          <w:sz w:val="22"/>
          <w:szCs w:val="22"/>
        </w:rPr>
        <w:t>su</w:t>
      </w:r>
      <w:r w:rsidRPr="00CA6239">
        <w:rPr>
          <w:rFonts w:ascii="Times New Roman" w:eastAsia="Times New Roman" w:hAnsi="Times New Roman" w:cs="Times New Roman"/>
          <w:sz w:val="22"/>
          <w:szCs w:val="22"/>
        </w:rPr>
        <w:t xml:space="preserve">mokėti </w:t>
      </w:r>
      <w:r w:rsidR="006E2BEA" w:rsidRPr="00CA6239">
        <w:rPr>
          <w:rFonts w:ascii="Times New Roman" w:eastAsia="Times New Roman" w:hAnsi="Times New Roman" w:cs="Times New Roman"/>
          <w:sz w:val="22"/>
          <w:szCs w:val="22"/>
        </w:rPr>
        <w:t xml:space="preserve">visas </w:t>
      </w:r>
      <w:r w:rsidRPr="00CA6239">
        <w:rPr>
          <w:rFonts w:ascii="Times New Roman" w:eastAsia="Times New Roman" w:hAnsi="Times New Roman" w:cs="Times New Roman"/>
          <w:sz w:val="22"/>
          <w:szCs w:val="22"/>
        </w:rPr>
        <w:t xml:space="preserve">sumas </w:t>
      </w:r>
      <w:r w:rsidR="006E2BEA" w:rsidRPr="00CA6239">
        <w:rPr>
          <w:rFonts w:ascii="Times New Roman" w:eastAsia="Times New Roman" w:hAnsi="Times New Roman" w:cs="Times New Roman"/>
          <w:sz w:val="22"/>
          <w:szCs w:val="22"/>
        </w:rPr>
        <w:t>už jau atliktus Darbus</w:t>
      </w:r>
      <w:r w:rsidRPr="00CA6239">
        <w:rPr>
          <w:rFonts w:ascii="Times New Roman" w:eastAsia="Times New Roman" w:hAnsi="Times New Roman" w:cs="Times New Roman"/>
          <w:sz w:val="22"/>
          <w:szCs w:val="22"/>
        </w:rPr>
        <w:t xml:space="preserve">, </w:t>
      </w:r>
      <w:r w:rsidR="006E2BEA" w:rsidRPr="00CA6239">
        <w:rPr>
          <w:rFonts w:ascii="Times New Roman" w:eastAsia="Times New Roman" w:hAnsi="Times New Roman" w:cs="Times New Roman"/>
          <w:sz w:val="22"/>
          <w:szCs w:val="22"/>
        </w:rPr>
        <w:t>bei nutraukti Sutartį</w:t>
      </w:r>
      <w:r w:rsidRPr="00CA6239">
        <w:rPr>
          <w:rFonts w:ascii="Times New Roman" w:eastAsia="Times New Roman" w:hAnsi="Times New Roman" w:cs="Times New Roman"/>
          <w:sz w:val="22"/>
          <w:szCs w:val="22"/>
        </w:rPr>
        <w:t>, jei</w:t>
      </w:r>
      <w:r w:rsidR="006E2BEA" w:rsidRPr="00CA6239">
        <w:rPr>
          <w:rFonts w:ascii="Times New Roman" w:eastAsia="Times New Roman" w:hAnsi="Times New Roman" w:cs="Times New Roman"/>
          <w:sz w:val="22"/>
          <w:szCs w:val="22"/>
        </w:rPr>
        <w:t>gu</w:t>
      </w:r>
      <w:r w:rsidRPr="00CA6239">
        <w:rPr>
          <w:rFonts w:ascii="Times New Roman" w:eastAsia="Times New Roman" w:hAnsi="Times New Roman" w:cs="Times New Roman"/>
          <w:sz w:val="22"/>
          <w:szCs w:val="22"/>
        </w:rPr>
        <w:t xml:space="preserve"> yra </w:t>
      </w:r>
      <w:r w:rsidR="00C45F11">
        <w:rPr>
          <w:rFonts w:ascii="Times New Roman" w:eastAsia="Times New Roman" w:hAnsi="Times New Roman" w:cs="Times New Roman"/>
          <w:sz w:val="22"/>
          <w:szCs w:val="22"/>
        </w:rPr>
        <w:t>objektyvių</w:t>
      </w:r>
      <w:r w:rsidRPr="00CA6239">
        <w:rPr>
          <w:rFonts w:ascii="Times New Roman" w:eastAsia="Times New Roman" w:hAnsi="Times New Roman" w:cs="Times New Roman"/>
          <w:sz w:val="22"/>
          <w:szCs w:val="22"/>
        </w:rPr>
        <w:t xml:space="preserve"> priežasčių, galinčių sukelti Užsakovo nemokumą, įskaitant ir toliau išvardytus atvejus: </w:t>
      </w:r>
    </w:p>
    <w:p w14:paraId="264151C3" w14:textId="77777777" w:rsidR="006E2BEA" w:rsidRPr="00CA6239" w:rsidRDefault="00DB6F69" w:rsidP="006E2BEA">
      <w:pPr>
        <w:pStyle w:val="ListParagraph"/>
        <w:widowControl/>
        <w:numPr>
          <w:ilvl w:val="2"/>
          <w:numId w:val="1"/>
        </w:numPr>
        <w:ind w:left="1418" w:hanging="851"/>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kai Užsakovui </w:t>
      </w:r>
      <w:r w:rsidR="006E2BEA" w:rsidRPr="00CA6239">
        <w:rPr>
          <w:rFonts w:ascii="Times New Roman" w:eastAsia="Times New Roman" w:hAnsi="Times New Roman" w:cs="Times New Roman"/>
          <w:sz w:val="22"/>
          <w:szCs w:val="22"/>
        </w:rPr>
        <w:t>pradedama</w:t>
      </w:r>
      <w:r w:rsidRPr="00CA6239">
        <w:rPr>
          <w:rFonts w:ascii="Times New Roman" w:eastAsia="Times New Roman" w:hAnsi="Times New Roman" w:cs="Times New Roman"/>
          <w:sz w:val="22"/>
          <w:szCs w:val="22"/>
        </w:rPr>
        <w:t xml:space="preserve"> restruktūrizavimo </w:t>
      </w:r>
      <w:r w:rsidR="006E2BEA" w:rsidRPr="00CA6239">
        <w:rPr>
          <w:rFonts w:ascii="Times New Roman" w:eastAsia="Times New Roman" w:hAnsi="Times New Roman" w:cs="Times New Roman"/>
          <w:sz w:val="22"/>
          <w:szCs w:val="22"/>
        </w:rPr>
        <w:t>procedūra</w:t>
      </w:r>
      <w:r w:rsidRPr="00CA6239">
        <w:rPr>
          <w:rFonts w:ascii="Times New Roman" w:eastAsia="Times New Roman" w:hAnsi="Times New Roman" w:cs="Times New Roman"/>
          <w:sz w:val="22"/>
          <w:szCs w:val="22"/>
        </w:rPr>
        <w:t>;</w:t>
      </w:r>
    </w:p>
    <w:p w14:paraId="32EA6A4A" w14:textId="77777777" w:rsidR="006E2BEA" w:rsidRPr="00CA6239" w:rsidRDefault="006E2BEA" w:rsidP="006E2BEA">
      <w:pPr>
        <w:pStyle w:val="ListParagraph"/>
        <w:widowControl/>
        <w:numPr>
          <w:ilvl w:val="2"/>
          <w:numId w:val="1"/>
        </w:numPr>
        <w:ind w:left="1418" w:hanging="851"/>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kai Užsakovui pradedama bankroto procedūra</w:t>
      </w:r>
      <w:r w:rsidR="00DB6F69" w:rsidRPr="00CA6239">
        <w:rPr>
          <w:rFonts w:ascii="Times New Roman" w:eastAsia="Times New Roman" w:hAnsi="Times New Roman" w:cs="Times New Roman"/>
          <w:sz w:val="22"/>
          <w:szCs w:val="22"/>
        </w:rPr>
        <w:t>;</w:t>
      </w:r>
      <w:r w:rsidR="00DB6F69" w:rsidRPr="00CA6239">
        <w:rPr>
          <w:rFonts w:ascii="Times New Roman" w:eastAsia="Times New Roman" w:hAnsi="Times New Roman" w:cs="Times New Roman"/>
          <w:sz w:val="22"/>
          <w:szCs w:val="22"/>
        </w:rPr>
        <w:tab/>
      </w:r>
    </w:p>
    <w:p w14:paraId="65FC5CCE" w14:textId="77777777" w:rsidR="006E2BEA" w:rsidRPr="00CA6239" w:rsidRDefault="00DB6F69" w:rsidP="006E2BEA">
      <w:pPr>
        <w:pStyle w:val="ListParagraph"/>
        <w:widowControl/>
        <w:numPr>
          <w:ilvl w:val="2"/>
          <w:numId w:val="1"/>
        </w:numPr>
        <w:ind w:left="1418" w:hanging="851"/>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kai Vykdytojo pateiktos Užsakovui prekės ar paslaugos yra įkei</w:t>
      </w:r>
      <w:r w:rsidR="006E2BEA" w:rsidRPr="00CA6239">
        <w:rPr>
          <w:rFonts w:ascii="Times New Roman" w:eastAsia="Times New Roman" w:hAnsi="Times New Roman" w:cs="Times New Roman"/>
          <w:sz w:val="22"/>
          <w:szCs w:val="22"/>
        </w:rPr>
        <w:t>čiamos, perleidžiamos</w:t>
      </w:r>
      <w:r w:rsidRPr="00CA6239">
        <w:rPr>
          <w:rFonts w:ascii="Times New Roman" w:eastAsia="Times New Roman" w:hAnsi="Times New Roman" w:cs="Times New Roman"/>
          <w:sz w:val="22"/>
          <w:szCs w:val="22"/>
        </w:rPr>
        <w:t xml:space="preserve"> ar perduo</w:t>
      </w:r>
      <w:r w:rsidR="006E2BEA" w:rsidRPr="00CA6239">
        <w:rPr>
          <w:rFonts w:ascii="Times New Roman" w:eastAsia="Times New Roman" w:hAnsi="Times New Roman" w:cs="Times New Roman"/>
          <w:sz w:val="22"/>
          <w:szCs w:val="22"/>
        </w:rPr>
        <w:t>damos</w:t>
      </w:r>
      <w:r w:rsidRPr="00CA6239">
        <w:rPr>
          <w:rFonts w:ascii="Times New Roman" w:eastAsia="Times New Roman" w:hAnsi="Times New Roman" w:cs="Times New Roman"/>
          <w:sz w:val="22"/>
          <w:szCs w:val="22"/>
        </w:rPr>
        <w:t xml:space="preserve"> naudotis tretiesiems asmenims ar kitaip suvarž</w:t>
      </w:r>
      <w:r w:rsidR="006E2BEA" w:rsidRPr="00CA6239">
        <w:rPr>
          <w:rFonts w:ascii="Times New Roman" w:eastAsia="Times New Roman" w:hAnsi="Times New Roman" w:cs="Times New Roman"/>
          <w:sz w:val="22"/>
          <w:szCs w:val="22"/>
        </w:rPr>
        <w:t>oma</w:t>
      </w:r>
      <w:r w:rsidRPr="00CA6239">
        <w:rPr>
          <w:rFonts w:ascii="Times New Roman" w:eastAsia="Times New Roman" w:hAnsi="Times New Roman" w:cs="Times New Roman"/>
          <w:sz w:val="22"/>
          <w:szCs w:val="22"/>
        </w:rPr>
        <w:t xml:space="preserve"> Vykdytojo teisė į prekes ar paslaugas</w:t>
      </w:r>
      <w:r w:rsidR="0006464D">
        <w:rPr>
          <w:rFonts w:ascii="Times New Roman" w:eastAsia="Times New Roman" w:hAnsi="Times New Roman" w:cs="Times New Roman"/>
          <w:sz w:val="22"/>
          <w:szCs w:val="22"/>
        </w:rPr>
        <w:t>, ir Užsakovas nėra už jas (juos) pilnai atsiskaitęs</w:t>
      </w:r>
      <w:r w:rsidRPr="00CA6239">
        <w:rPr>
          <w:rFonts w:ascii="Times New Roman" w:eastAsia="Times New Roman" w:hAnsi="Times New Roman" w:cs="Times New Roman"/>
          <w:sz w:val="22"/>
          <w:szCs w:val="22"/>
        </w:rPr>
        <w:t xml:space="preserve">; </w:t>
      </w:r>
    </w:p>
    <w:p w14:paraId="1D812AB6" w14:textId="77777777" w:rsidR="00DB6F69" w:rsidRPr="00CA6239" w:rsidRDefault="00DB6F69" w:rsidP="006E2BEA">
      <w:pPr>
        <w:pStyle w:val="ListParagraph"/>
        <w:widowControl/>
        <w:numPr>
          <w:ilvl w:val="2"/>
          <w:numId w:val="1"/>
        </w:numPr>
        <w:ind w:left="1418" w:hanging="851"/>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kai yra sudarytas susitarimas tarp Užsakovo ir jo kreditorių dėl skolų grąžinimo, iš kurio matoma, kad Vykdytojas patirs nuostolius</w:t>
      </w:r>
      <w:r w:rsidR="006E2BEA" w:rsidRPr="00CA6239">
        <w:rPr>
          <w:rFonts w:ascii="Times New Roman" w:eastAsia="Times New Roman" w:hAnsi="Times New Roman" w:cs="Times New Roman"/>
          <w:sz w:val="22"/>
          <w:szCs w:val="22"/>
        </w:rPr>
        <w:t>.</w:t>
      </w:r>
      <w:r w:rsidRPr="00CA6239">
        <w:rPr>
          <w:rFonts w:ascii="Times New Roman" w:eastAsia="Times New Roman" w:hAnsi="Times New Roman" w:cs="Times New Roman"/>
          <w:sz w:val="22"/>
          <w:szCs w:val="22"/>
        </w:rPr>
        <w:t xml:space="preserve"> </w:t>
      </w:r>
    </w:p>
    <w:p w14:paraId="7F503811" w14:textId="77777777" w:rsidR="006E2BEA" w:rsidRPr="00CA6239" w:rsidRDefault="006E2BEA" w:rsidP="006E2BEA">
      <w:pPr>
        <w:widowControl/>
        <w:jc w:val="both"/>
        <w:rPr>
          <w:rFonts w:ascii="Times New Roman" w:eastAsia="Times New Roman" w:hAnsi="Times New Roman" w:cs="Times New Roman"/>
          <w:sz w:val="22"/>
          <w:szCs w:val="22"/>
        </w:rPr>
      </w:pPr>
    </w:p>
    <w:p w14:paraId="4383EDF8" w14:textId="77777777" w:rsidR="006E2BEA" w:rsidRPr="00CA6239" w:rsidRDefault="006E2BEA" w:rsidP="006E2BEA">
      <w:pPr>
        <w:pStyle w:val="ListParagraph"/>
        <w:numPr>
          <w:ilvl w:val="0"/>
          <w:numId w:val="1"/>
        </w:numPr>
        <w:ind w:left="567" w:hanging="567"/>
        <w:jc w:val="both"/>
        <w:rPr>
          <w:rFonts w:ascii="Times New Roman" w:eastAsia="Times New Roman" w:hAnsi="Times New Roman" w:cs="Times New Roman"/>
          <w:b/>
          <w:sz w:val="22"/>
          <w:szCs w:val="22"/>
        </w:rPr>
      </w:pPr>
      <w:r w:rsidRPr="00CA6239">
        <w:rPr>
          <w:rFonts w:ascii="Times New Roman" w:eastAsia="Times New Roman" w:hAnsi="Times New Roman" w:cs="Times New Roman"/>
          <w:b/>
          <w:sz w:val="22"/>
          <w:szCs w:val="22"/>
        </w:rPr>
        <w:t>BAIGIAMOSIOS NUOSTATOS</w:t>
      </w:r>
    </w:p>
    <w:p w14:paraId="374D1E6F" w14:textId="77777777" w:rsidR="006E2BEA" w:rsidRPr="00CA6239" w:rsidRDefault="002D46B9" w:rsidP="006E2BEA">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Bet kokie šios Sutarties pakeitimai ar papildymai daromi raštu, patvirtinami Šalių įgaliotų asmenų ir  yra laikomi neatsiejamomis šios Sutarties dalimis. Šalis, gavusi kitos Šalies pasiūlymą raštu dėl Sutarties sąlygų pakeitimo ar papildymo, turi atsakyti kitai šaliai per 7 (septynias) darbo dienas. Prie šį terminą nepateikus atsakymo laiko</w:t>
      </w:r>
      <w:r w:rsidR="00244D04" w:rsidRPr="00CA6239">
        <w:rPr>
          <w:rFonts w:ascii="Times New Roman" w:eastAsia="Times New Roman" w:hAnsi="Times New Roman" w:cs="Times New Roman"/>
          <w:sz w:val="22"/>
          <w:szCs w:val="22"/>
        </w:rPr>
        <w:t>ma, kad pasiūlymas yra atmestas.</w:t>
      </w:r>
    </w:p>
    <w:p w14:paraId="24954BE9" w14:textId="77777777" w:rsidR="006E2BEA" w:rsidRPr="00CA6239" w:rsidRDefault="002D46B9" w:rsidP="006E2BEA">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Visi pranešimai, ataskaitos ir kita informacija, susijusi su šios Sutarties įgyvendinimu, siunčiama registruotu laišku, elektroniniu laišku, faksu arba įteikiama Šaliai asmeniškai. Registruoto (prioritetinio) laiško atveju, laikoma, kad jis yra įteiktas antrą darbo dieną po išsiuntimo</w:t>
      </w:r>
      <w:r w:rsidR="00D64217" w:rsidRPr="00CA6239">
        <w:rPr>
          <w:rFonts w:ascii="Times New Roman" w:eastAsia="Times New Roman" w:hAnsi="Times New Roman" w:cs="Times New Roman"/>
          <w:sz w:val="22"/>
          <w:szCs w:val="22"/>
        </w:rPr>
        <w:t>.</w:t>
      </w:r>
    </w:p>
    <w:p w14:paraId="0E8DFD58" w14:textId="77777777" w:rsidR="006E2BEA" w:rsidRPr="00CA6239" w:rsidRDefault="002D46B9" w:rsidP="006E2BEA">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Nuo šios Sutarties pasirašymo dienos Šalys įsipareigoja nedelsiant raštiškai, faksu, elektroniniu laišku, informuoti viena kitą  apie atsiradimą ar egzistavimą bet kokio įvykio, sąlygos ar aplinkybės, kuri paveiktų ar sąlygotų Sutarties pažeidimą. Šalys susitaria, kad bet kuri iš jų visais atvejais veiks geranoriškai kitos Šalies atžvilgiu ir panaudos visas protingas priemones, kad užtikrinti Sutarties sąl</w:t>
      </w:r>
      <w:r w:rsidR="006E2BEA" w:rsidRPr="00CA6239">
        <w:rPr>
          <w:rFonts w:ascii="Times New Roman" w:eastAsia="Times New Roman" w:hAnsi="Times New Roman" w:cs="Times New Roman"/>
          <w:sz w:val="22"/>
          <w:szCs w:val="22"/>
        </w:rPr>
        <w:t>ygų laikymąsi.</w:t>
      </w:r>
    </w:p>
    <w:p w14:paraId="783CC852" w14:textId="77777777" w:rsidR="006E2BEA" w:rsidRPr="00CA6239" w:rsidRDefault="002D46B9" w:rsidP="006E2BEA">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Sutarties Šalys privalo per 3 (tris) darbo dienas raštu informuoti viena kitą apie bet kokius jų rekvizitų ar banko sąskaitų duomenų pasikeitimus. Nepranešus apie tokius pasikeitimus, bet kokia korespondencija, išsiųsta Šaliai žinomu adresu bus laikoma gauta</w:t>
      </w:r>
      <w:r w:rsidR="00D64217" w:rsidRPr="00CA6239">
        <w:rPr>
          <w:rFonts w:ascii="Times New Roman" w:eastAsia="Times New Roman" w:hAnsi="Times New Roman" w:cs="Times New Roman"/>
          <w:sz w:val="22"/>
          <w:szCs w:val="22"/>
        </w:rPr>
        <w:t>.</w:t>
      </w:r>
      <w:r w:rsidRPr="00CA6239">
        <w:rPr>
          <w:rFonts w:ascii="Times New Roman" w:eastAsia="Times New Roman" w:hAnsi="Times New Roman" w:cs="Times New Roman"/>
          <w:sz w:val="22"/>
          <w:szCs w:val="22"/>
        </w:rPr>
        <w:t xml:space="preserve"> </w:t>
      </w:r>
    </w:p>
    <w:p w14:paraId="4EDDEA33" w14:textId="77777777" w:rsidR="006E2BEA" w:rsidRPr="00CA6239" w:rsidRDefault="002D46B9" w:rsidP="006E2BEA">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Bet kokį iš šios Sutarties kylantį arba su ja susijusį ginčą, nesutarimą ar reikalavimą Šalys sieks išspręsti tiesioginėmis derybomis ieškodamos abipusiai priimtino sprendimo. Šalims nesusitarus, ginčas, nesutarimas ar reikalavimas sprendžiamas Lietuvos Respublikos įstatymų nustatyta tvarka Vykdytojo registruotos buveinės teismo veiklos teritorijoje</w:t>
      </w:r>
      <w:r w:rsidR="00D64217" w:rsidRPr="00CA6239">
        <w:rPr>
          <w:rFonts w:ascii="Times New Roman" w:eastAsia="Times New Roman" w:hAnsi="Times New Roman" w:cs="Times New Roman"/>
          <w:sz w:val="22"/>
          <w:szCs w:val="22"/>
        </w:rPr>
        <w:t>.</w:t>
      </w:r>
    </w:p>
    <w:p w14:paraId="326E7C79" w14:textId="77777777" w:rsidR="006E2BEA" w:rsidRPr="00CA6239" w:rsidRDefault="002D46B9" w:rsidP="006E2BEA">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Šalys garantuoja, jog jos yra tinkamai įsteigtos ir teisėtai veikiantys juridiniai asmenys ir pagal Lietuvos Respublikos įstatymus turi visus įgaliojimus ir teises prisiimti bei vykdyti visus savo įsipareigojimus pagal šią Sutartį. Šalys, pasirašydamos šią Sutartį, patvirtina, kad turėjo galimybę konsultuotis su jų pasirinktais teisininkais, Sutartį pasirašo gera valia, suprato Sutarties tekstą ir sąlygas. Asmuo, pasirašantis šią Sutartį bet kurios Šalies vardu, turi visus teisės aktų ir Šalies  nustatyta tvarka tam tikslui išduotus reikalingus įgaliojimus ir patvirtinimus; ši Sutartis buvo tinkamai patvirtinta visų reikalingų Šalies valdymo organų; Šalies valdymo organų sprendimai atitinka tikrovę ir yra teisėtai priimti tam teises bei įgalinimus turinčių Šalies valdymo organų, kurie buvo sušaukti ir sprendimus priėmė, nepažeidžiant teisės aktų ir Šalies įstatų nustatytos tvarkos</w:t>
      </w:r>
      <w:r w:rsidR="00C45F11">
        <w:rPr>
          <w:rFonts w:ascii="Times New Roman" w:eastAsia="Times New Roman" w:hAnsi="Times New Roman" w:cs="Times New Roman"/>
          <w:sz w:val="22"/>
          <w:szCs w:val="22"/>
        </w:rPr>
        <w:t>.</w:t>
      </w:r>
    </w:p>
    <w:p w14:paraId="53A9EE8B" w14:textId="77777777" w:rsidR="006E2BEA" w:rsidRPr="00CA6239" w:rsidRDefault="002D46B9" w:rsidP="006E2BEA">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Jeigu kuri nors šios Sutarties nuostata prieštarauja Lietuvos Respublikos įstatymams ar dėl kokių nors priežasčių yra negaliojanti, ji nedaro negaliojančiomis likusiųjų šios Sutarties nuostatų. Tokiu atveju Šalys privalo nedelsdamos pakeisti negaliojančią nuostatą teisiškai veiksminga norma, kuri savo turiniu kiek įmanoma labiau atitiktų negaliojančią nuostatą</w:t>
      </w:r>
      <w:r w:rsidR="00C45F11">
        <w:rPr>
          <w:rFonts w:ascii="Times New Roman" w:eastAsia="Times New Roman" w:hAnsi="Times New Roman" w:cs="Times New Roman"/>
          <w:sz w:val="22"/>
          <w:szCs w:val="22"/>
        </w:rPr>
        <w:t>.</w:t>
      </w:r>
    </w:p>
    <w:p w14:paraId="39313A5D" w14:textId="77777777" w:rsidR="006E2BEA" w:rsidRPr="00CA6239" w:rsidRDefault="002D46B9" w:rsidP="006E2BEA">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 xml:space="preserve">Ši Sutartis pasirašyta lietuvių kalba dviem egzemplioriais, turinčiais vienodą juridinę galią, kurių po vieną įteikiama kiekvienai Šaliai. </w:t>
      </w:r>
    </w:p>
    <w:p w14:paraId="3098E2E5" w14:textId="77777777" w:rsidR="003E1C1C" w:rsidRPr="00CA6239" w:rsidRDefault="002D46B9" w:rsidP="006E2BEA">
      <w:pPr>
        <w:pStyle w:val="ListParagraph"/>
        <w:numPr>
          <w:ilvl w:val="1"/>
          <w:numId w:val="1"/>
        </w:numPr>
        <w:ind w:left="567" w:hanging="567"/>
        <w:jc w:val="both"/>
        <w:rPr>
          <w:rFonts w:ascii="Times New Roman" w:eastAsia="Times New Roman" w:hAnsi="Times New Roman" w:cs="Times New Roman"/>
          <w:sz w:val="22"/>
          <w:szCs w:val="22"/>
        </w:rPr>
      </w:pPr>
      <w:r w:rsidRPr="00CA6239">
        <w:rPr>
          <w:rFonts w:ascii="Times New Roman" w:eastAsia="Times New Roman" w:hAnsi="Times New Roman" w:cs="Times New Roman"/>
          <w:sz w:val="22"/>
          <w:szCs w:val="22"/>
        </w:rPr>
        <w:t>Faksimiliniu ryšiu perduota pasirašytą ir įmonės spaudu patvirtinta sutartį, o taip pat ir pasirašytus ir įmonės spaudu patvirtintus priedus-užsakymus prie šios Sutarties, Šalys sutaria laikyti galiojančiais.</w:t>
      </w:r>
    </w:p>
    <w:p w14:paraId="74452E40" w14:textId="77777777" w:rsidR="00CF2D8F" w:rsidRDefault="00CF2D8F" w:rsidP="00CF2D8F">
      <w:pPr>
        <w:widowControl/>
        <w:jc w:val="both"/>
        <w:rPr>
          <w:ins w:id="29" w:author="Rytis Val" w:date="2015-02-19T19:50:00Z"/>
          <w:rFonts w:ascii="Times New Roman" w:eastAsia="Times New Roman" w:hAnsi="Times New Roman" w:cs="Times New Roman"/>
          <w:sz w:val="22"/>
          <w:szCs w:val="22"/>
        </w:rPr>
      </w:pPr>
    </w:p>
    <w:p w14:paraId="1D0C3CE5" w14:textId="77777777" w:rsidR="00D57AFD" w:rsidRPr="00CA6239" w:rsidRDefault="00D57AFD" w:rsidP="00CF2D8F">
      <w:pPr>
        <w:widowControl/>
        <w:jc w:val="both"/>
        <w:rPr>
          <w:rFonts w:ascii="Times New Roman" w:eastAsia="Times New Roman" w:hAnsi="Times New Roman" w:cs="Times New Roman"/>
          <w:sz w:val="22"/>
          <w:szCs w:val="22"/>
        </w:rPr>
      </w:pPr>
    </w:p>
    <w:p w14:paraId="7988E98A" w14:textId="77777777" w:rsidR="00CF2D8F" w:rsidRPr="00CA6239" w:rsidRDefault="00BC65F3" w:rsidP="00CF2D8F">
      <w:pPr>
        <w:pStyle w:val="ListParagraph"/>
        <w:numPr>
          <w:ilvl w:val="0"/>
          <w:numId w:val="1"/>
        </w:numPr>
        <w:ind w:left="567" w:hanging="567"/>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PRIEDAI</w:t>
      </w:r>
    </w:p>
    <w:p w14:paraId="147456DC" w14:textId="77777777" w:rsidR="003E1C1C" w:rsidRPr="00E51635" w:rsidRDefault="00CF2D8F" w:rsidP="00CF2D8F">
      <w:pPr>
        <w:pStyle w:val="ListParagraph"/>
        <w:numPr>
          <w:ilvl w:val="1"/>
          <w:numId w:val="1"/>
        </w:numPr>
        <w:ind w:left="567" w:hanging="567"/>
        <w:jc w:val="both"/>
        <w:rPr>
          <w:rFonts w:ascii="Times New Roman" w:hAnsi="Times New Roman" w:cs="Times New Roman"/>
          <w:sz w:val="22"/>
          <w:szCs w:val="22"/>
        </w:rPr>
      </w:pPr>
      <w:r w:rsidRPr="00E51635">
        <w:rPr>
          <w:rFonts w:ascii="Times New Roman" w:hAnsi="Times New Roman" w:cs="Times New Roman"/>
          <w:sz w:val="22"/>
          <w:szCs w:val="22"/>
        </w:rPr>
        <w:t xml:space="preserve">Priedas Nr. 1 – Priedo-užsakymo pavyzdinė forma. </w:t>
      </w:r>
    </w:p>
    <w:p w14:paraId="4E34F5FC" w14:textId="77777777" w:rsidR="00CF2D8F" w:rsidRPr="00CA6239" w:rsidRDefault="00CF2D8F" w:rsidP="00CF2D8F">
      <w:pPr>
        <w:widowControl/>
        <w:jc w:val="both"/>
        <w:rPr>
          <w:rFonts w:ascii="Times New Roman" w:eastAsia="Times New Roman" w:hAnsi="Times New Roman" w:cs="Times New Roman"/>
          <w:sz w:val="22"/>
          <w:szCs w:val="22"/>
        </w:rPr>
      </w:pPr>
    </w:p>
    <w:p w14:paraId="60CDAA00" w14:textId="77777777" w:rsidR="003E1C1C" w:rsidRPr="00CA6239" w:rsidRDefault="002D46B9" w:rsidP="00CF2D8F">
      <w:pPr>
        <w:pStyle w:val="ListParagraph"/>
        <w:numPr>
          <w:ilvl w:val="0"/>
          <w:numId w:val="1"/>
        </w:numPr>
        <w:ind w:left="567" w:hanging="567"/>
        <w:jc w:val="both"/>
        <w:rPr>
          <w:rFonts w:ascii="Times New Roman" w:eastAsia="Times New Roman" w:hAnsi="Times New Roman" w:cs="Times New Roman"/>
          <w:b/>
          <w:sz w:val="22"/>
          <w:szCs w:val="22"/>
        </w:rPr>
      </w:pPr>
      <w:r w:rsidRPr="00CA6239">
        <w:rPr>
          <w:rFonts w:ascii="Times New Roman" w:eastAsia="Times New Roman" w:hAnsi="Times New Roman" w:cs="Times New Roman"/>
          <w:b/>
          <w:sz w:val="22"/>
          <w:szCs w:val="22"/>
        </w:rPr>
        <w:t>ŠALIŲ ADRESAI, REKVIZITAI IR PARAŠAI:</w:t>
      </w:r>
    </w:p>
    <w:p w14:paraId="4CFF9997" w14:textId="77777777" w:rsidR="003E1C1C" w:rsidRPr="00CA6239" w:rsidRDefault="003E1C1C">
      <w:pPr>
        <w:jc w:val="both"/>
        <w:rPr>
          <w:sz w:val="22"/>
          <w:szCs w:val="22"/>
        </w:rPr>
      </w:pPr>
    </w:p>
    <w:tbl>
      <w:tblPr>
        <w:tblStyle w:val="a"/>
        <w:tblW w:w="9568" w:type="dxa"/>
        <w:tblInd w:w="-107" w:type="dxa"/>
        <w:tblLayout w:type="fixed"/>
        <w:tblLook w:val="0000" w:firstRow="0" w:lastRow="0" w:firstColumn="0" w:lastColumn="0" w:noHBand="0" w:noVBand="0"/>
      </w:tblPr>
      <w:tblGrid>
        <w:gridCol w:w="4751"/>
        <w:gridCol w:w="4817"/>
      </w:tblGrid>
      <w:tr w:rsidR="003E1C1C" w:rsidRPr="00CA6239" w14:paraId="2C2ED8B8" w14:textId="77777777" w:rsidTr="00582955">
        <w:trPr>
          <w:trHeight w:val="280"/>
        </w:trPr>
        <w:tc>
          <w:tcPr>
            <w:tcW w:w="4751" w:type="dxa"/>
          </w:tcPr>
          <w:p w14:paraId="04B41CA9" w14:textId="77777777" w:rsidR="003E1C1C" w:rsidRPr="00CA6239" w:rsidRDefault="002D46B9">
            <w:pPr>
              <w:jc w:val="both"/>
              <w:rPr>
                <w:sz w:val="22"/>
                <w:szCs w:val="22"/>
              </w:rPr>
            </w:pPr>
            <w:r w:rsidRPr="00CA6239">
              <w:rPr>
                <w:rFonts w:ascii="Times New Roman" w:eastAsia="Times New Roman" w:hAnsi="Times New Roman" w:cs="Times New Roman"/>
                <w:b/>
                <w:sz w:val="22"/>
                <w:szCs w:val="22"/>
              </w:rPr>
              <w:t>VYKDYTOJAS:</w:t>
            </w:r>
          </w:p>
        </w:tc>
        <w:tc>
          <w:tcPr>
            <w:tcW w:w="4817" w:type="dxa"/>
          </w:tcPr>
          <w:p w14:paraId="0CBC3AF7" w14:textId="77777777" w:rsidR="003E1C1C" w:rsidRPr="00CA6239" w:rsidRDefault="002D46B9">
            <w:pPr>
              <w:jc w:val="both"/>
              <w:rPr>
                <w:sz w:val="22"/>
                <w:szCs w:val="22"/>
              </w:rPr>
            </w:pPr>
            <w:r w:rsidRPr="00CA6239">
              <w:rPr>
                <w:rFonts w:ascii="Times New Roman" w:eastAsia="Times New Roman" w:hAnsi="Times New Roman" w:cs="Times New Roman"/>
                <w:b/>
                <w:sz w:val="22"/>
                <w:szCs w:val="22"/>
              </w:rPr>
              <w:t>UŽSAKOVAS:</w:t>
            </w:r>
          </w:p>
        </w:tc>
      </w:tr>
    </w:tbl>
    <w:p w14:paraId="1C3CCD28" w14:textId="77777777" w:rsidR="003E1C1C" w:rsidRPr="00CA6239" w:rsidRDefault="002D46B9">
      <w:pPr>
        <w:jc w:val="both"/>
        <w:rPr>
          <w:sz w:val="22"/>
          <w:szCs w:val="22"/>
        </w:rPr>
      </w:pPr>
      <w:r w:rsidRPr="00CA6239">
        <w:rPr>
          <w:rFonts w:ascii="Times New Roman" w:eastAsia="Times New Roman" w:hAnsi="Times New Roman" w:cs="Times New Roman"/>
          <w:sz w:val="22"/>
          <w:szCs w:val="22"/>
        </w:rPr>
        <w:tab/>
      </w:r>
      <w:r w:rsidRPr="00CA6239">
        <w:rPr>
          <w:rFonts w:ascii="Times New Roman" w:eastAsia="Times New Roman" w:hAnsi="Times New Roman" w:cs="Times New Roman"/>
          <w:sz w:val="22"/>
          <w:szCs w:val="22"/>
        </w:rPr>
        <w:tab/>
      </w:r>
      <w:r w:rsidRPr="00CA6239">
        <w:rPr>
          <w:rFonts w:ascii="Times New Roman" w:eastAsia="Times New Roman" w:hAnsi="Times New Roman" w:cs="Times New Roman"/>
          <w:sz w:val="22"/>
          <w:szCs w:val="22"/>
        </w:rPr>
        <w:tab/>
      </w:r>
    </w:p>
    <w:tbl>
      <w:tblPr>
        <w:tblStyle w:val="a0"/>
        <w:tblW w:w="9571" w:type="dxa"/>
        <w:tblInd w:w="-107" w:type="dxa"/>
        <w:tblLayout w:type="fixed"/>
        <w:tblLook w:val="0000" w:firstRow="0" w:lastRow="0" w:firstColumn="0" w:lastColumn="0" w:noHBand="0" w:noVBand="0"/>
      </w:tblPr>
      <w:tblGrid>
        <w:gridCol w:w="4751"/>
        <w:gridCol w:w="4820"/>
      </w:tblGrid>
      <w:tr w:rsidR="003E1C1C" w:rsidRPr="00CA6239" w14:paraId="1AA90B5A" w14:textId="77777777" w:rsidTr="00582955">
        <w:trPr>
          <w:trHeight w:val="300"/>
        </w:trPr>
        <w:tc>
          <w:tcPr>
            <w:tcW w:w="4751" w:type="dxa"/>
            <w:tcBorders>
              <w:top w:val="nil"/>
              <w:left w:val="nil"/>
              <w:bottom w:val="nil"/>
              <w:right w:val="nil"/>
            </w:tcBorders>
          </w:tcPr>
          <w:p w14:paraId="639747DA" w14:textId="77777777" w:rsidR="003E1C1C" w:rsidRPr="00592C38" w:rsidRDefault="002D46B9" w:rsidP="00C91C4A">
            <w:pPr>
              <w:jc w:val="both"/>
              <w:rPr>
                <w:sz w:val="22"/>
                <w:szCs w:val="22"/>
                <w:highlight w:val="red"/>
              </w:rPr>
            </w:pPr>
            <w:commentRangeStart w:id="30"/>
            <w:r w:rsidRPr="00592C38">
              <w:rPr>
                <w:rFonts w:ascii="Times New Roman" w:eastAsia="Times New Roman" w:hAnsi="Times New Roman" w:cs="Times New Roman"/>
                <w:b/>
                <w:sz w:val="22"/>
                <w:szCs w:val="22"/>
                <w:highlight w:val="red"/>
              </w:rPr>
              <w:t>UAB „Greita spauda“</w:t>
            </w:r>
            <w:commentRangeEnd w:id="30"/>
            <w:r w:rsidR="00592C38">
              <w:rPr>
                <w:rStyle w:val="CommentReference"/>
              </w:rPr>
              <w:commentReference w:id="30"/>
            </w:r>
          </w:p>
        </w:tc>
        <w:tc>
          <w:tcPr>
            <w:tcW w:w="4820" w:type="dxa"/>
            <w:tcBorders>
              <w:top w:val="nil"/>
              <w:left w:val="nil"/>
              <w:bottom w:val="nil"/>
              <w:right w:val="nil"/>
            </w:tcBorders>
          </w:tcPr>
          <w:p w14:paraId="3DAC6B9C" w14:textId="77777777" w:rsidR="003E1C1C" w:rsidRPr="00592C38" w:rsidRDefault="002D46B9" w:rsidP="00C91C4A">
            <w:pPr>
              <w:jc w:val="both"/>
              <w:rPr>
                <w:sz w:val="22"/>
                <w:szCs w:val="22"/>
                <w:highlight w:val="red"/>
              </w:rPr>
            </w:pPr>
            <w:r w:rsidRPr="00592C38">
              <w:rPr>
                <w:rFonts w:ascii="Times New Roman" w:eastAsia="Times New Roman" w:hAnsi="Times New Roman" w:cs="Times New Roman"/>
                <w:b/>
                <w:sz w:val="22"/>
                <w:szCs w:val="22"/>
                <w:highlight w:val="red"/>
              </w:rPr>
              <w:t>UAB</w:t>
            </w:r>
          </w:p>
        </w:tc>
      </w:tr>
      <w:tr w:rsidR="003E1C1C" w:rsidRPr="00CA6239" w14:paraId="330ADCD6" w14:textId="77777777" w:rsidTr="00582955">
        <w:trPr>
          <w:trHeight w:val="340"/>
        </w:trPr>
        <w:tc>
          <w:tcPr>
            <w:tcW w:w="4751" w:type="dxa"/>
            <w:tcBorders>
              <w:top w:val="nil"/>
              <w:left w:val="nil"/>
              <w:bottom w:val="nil"/>
              <w:right w:val="nil"/>
            </w:tcBorders>
            <w:vAlign w:val="center"/>
          </w:tcPr>
          <w:p w14:paraId="622540B4" w14:textId="77777777" w:rsidR="003E1C1C" w:rsidRPr="00592C38" w:rsidRDefault="002D46B9" w:rsidP="00C91C4A">
            <w:pPr>
              <w:rPr>
                <w:sz w:val="22"/>
                <w:szCs w:val="22"/>
                <w:highlight w:val="red"/>
              </w:rPr>
            </w:pPr>
            <w:commentRangeStart w:id="31"/>
            <w:r w:rsidRPr="00592C38">
              <w:rPr>
                <w:rFonts w:ascii="Times New Roman" w:eastAsia="Times New Roman" w:hAnsi="Times New Roman" w:cs="Times New Roman"/>
                <w:sz w:val="22"/>
                <w:szCs w:val="22"/>
                <w:highlight w:val="red"/>
              </w:rPr>
              <w:t>Šeimyniškių g. 5A, Vilnius</w:t>
            </w:r>
            <w:commentRangeEnd w:id="31"/>
            <w:r w:rsidR="00592C38">
              <w:rPr>
                <w:rStyle w:val="CommentReference"/>
              </w:rPr>
              <w:commentReference w:id="31"/>
            </w:r>
          </w:p>
        </w:tc>
        <w:tc>
          <w:tcPr>
            <w:tcW w:w="4820" w:type="dxa"/>
            <w:tcBorders>
              <w:top w:val="nil"/>
              <w:left w:val="nil"/>
              <w:bottom w:val="nil"/>
              <w:right w:val="nil"/>
            </w:tcBorders>
          </w:tcPr>
          <w:p w14:paraId="4A301E65" w14:textId="77777777" w:rsidR="003E1C1C" w:rsidRPr="00592C38" w:rsidRDefault="003E1C1C" w:rsidP="00C91C4A">
            <w:pPr>
              <w:jc w:val="both"/>
              <w:rPr>
                <w:sz w:val="22"/>
                <w:szCs w:val="22"/>
                <w:highlight w:val="red"/>
              </w:rPr>
            </w:pPr>
          </w:p>
        </w:tc>
      </w:tr>
      <w:tr w:rsidR="003E1C1C" w:rsidRPr="00CA6239" w14:paraId="71CE18D8" w14:textId="77777777" w:rsidTr="00582955">
        <w:trPr>
          <w:trHeight w:val="240"/>
        </w:trPr>
        <w:tc>
          <w:tcPr>
            <w:tcW w:w="4751" w:type="dxa"/>
            <w:tcBorders>
              <w:top w:val="nil"/>
              <w:left w:val="nil"/>
              <w:bottom w:val="nil"/>
              <w:right w:val="nil"/>
            </w:tcBorders>
            <w:vAlign w:val="center"/>
          </w:tcPr>
          <w:p w14:paraId="42C6D6E8" w14:textId="77777777" w:rsidR="003E1C1C" w:rsidRPr="00592C38" w:rsidRDefault="002D46B9" w:rsidP="00C91C4A">
            <w:pPr>
              <w:rPr>
                <w:sz w:val="22"/>
                <w:szCs w:val="22"/>
                <w:highlight w:val="red"/>
              </w:rPr>
            </w:pPr>
            <w:r w:rsidRPr="00592C38">
              <w:rPr>
                <w:rFonts w:ascii="Times New Roman" w:eastAsia="Times New Roman" w:hAnsi="Times New Roman" w:cs="Times New Roman"/>
                <w:sz w:val="22"/>
                <w:szCs w:val="22"/>
              </w:rPr>
              <w:t xml:space="preserve">Įmonės kodas </w:t>
            </w:r>
            <w:commentRangeStart w:id="32"/>
            <w:r w:rsidRPr="00592C38">
              <w:rPr>
                <w:rFonts w:ascii="Times New Roman" w:eastAsia="Times New Roman" w:hAnsi="Times New Roman" w:cs="Times New Roman"/>
                <w:sz w:val="22"/>
                <w:szCs w:val="22"/>
                <w:highlight w:val="red"/>
              </w:rPr>
              <w:t>300630443</w:t>
            </w:r>
            <w:commentRangeEnd w:id="32"/>
            <w:r w:rsidR="00592C38">
              <w:rPr>
                <w:rStyle w:val="CommentReference"/>
              </w:rPr>
              <w:commentReference w:id="32"/>
            </w:r>
          </w:p>
        </w:tc>
        <w:tc>
          <w:tcPr>
            <w:tcW w:w="4820" w:type="dxa"/>
            <w:tcBorders>
              <w:top w:val="nil"/>
              <w:left w:val="nil"/>
              <w:bottom w:val="nil"/>
              <w:right w:val="nil"/>
            </w:tcBorders>
          </w:tcPr>
          <w:p w14:paraId="612F61F7" w14:textId="77777777" w:rsidR="003E1C1C" w:rsidRPr="00592C38" w:rsidRDefault="002D46B9" w:rsidP="00C91C4A">
            <w:pPr>
              <w:widowControl/>
              <w:rPr>
                <w:sz w:val="22"/>
                <w:szCs w:val="22"/>
                <w:highlight w:val="red"/>
              </w:rPr>
            </w:pPr>
            <w:r w:rsidRPr="00592C38">
              <w:rPr>
                <w:rFonts w:ascii="Times New Roman" w:eastAsia="Times New Roman" w:hAnsi="Times New Roman" w:cs="Times New Roman"/>
                <w:sz w:val="22"/>
                <w:szCs w:val="22"/>
                <w:highlight w:val="red"/>
              </w:rPr>
              <w:t>Įmonės kodas</w:t>
            </w:r>
          </w:p>
        </w:tc>
      </w:tr>
      <w:tr w:rsidR="003E1C1C" w:rsidRPr="00CA6239" w14:paraId="06737BAA" w14:textId="77777777" w:rsidTr="00582955">
        <w:trPr>
          <w:trHeight w:val="240"/>
        </w:trPr>
        <w:tc>
          <w:tcPr>
            <w:tcW w:w="4751" w:type="dxa"/>
            <w:tcBorders>
              <w:top w:val="nil"/>
              <w:left w:val="nil"/>
              <w:bottom w:val="nil"/>
              <w:right w:val="nil"/>
            </w:tcBorders>
            <w:vAlign w:val="center"/>
          </w:tcPr>
          <w:p w14:paraId="0A9C07B0" w14:textId="77777777" w:rsidR="003E1C1C" w:rsidRPr="00592C38" w:rsidRDefault="002D46B9" w:rsidP="00C91C4A">
            <w:pPr>
              <w:rPr>
                <w:sz w:val="22"/>
                <w:szCs w:val="22"/>
                <w:highlight w:val="red"/>
              </w:rPr>
            </w:pPr>
            <w:r w:rsidRPr="00592C38">
              <w:rPr>
                <w:rFonts w:ascii="Times New Roman" w:eastAsia="Times New Roman" w:hAnsi="Times New Roman" w:cs="Times New Roman"/>
                <w:sz w:val="22"/>
                <w:szCs w:val="22"/>
              </w:rPr>
              <w:t xml:space="preserve">PVM kodas  </w:t>
            </w:r>
            <w:commentRangeStart w:id="33"/>
            <w:r w:rsidRPr="00592C38">
              <w:rPr>
                <w:rFonts w:ascii="Times New Roman" w:eastAsia="Times New Roman" w:hAnsi="Times New Roman" w:cs="Times New Roman"/>
                <w:sz w:val="22"/>
                <w:szCs w:val="22"/>
                <w:highlight w:val="red"/>
              </w:rPr>
              <w:t>LT100002798110</w:t>
            </w:r>
            <w:commentRangeEnd w:id="33"/>
            <w:r w:rsidR="00592C38">
              <w:rPr>
                <w:rStyle w:val="CommentReference"/>
              </w:rPr>
              <w:commentReference w:id="33"/>
            </w:r>
          </w:p>
        </w:tc>
        <w:tc>
          <w:tcPr>
            <w:tcW w:w="4820" w:type="dxa"/>
            <w:tcBorders>
              <w:top w:val="nil"/>
              <w:left w:val="nil"/>
              <w:bottom w:val="nil"/>
              <w:right w:val="nil"/>
            </w:tcBorders>
          </w:tcPr>
          <w:p w14:paraId="1EDFB019" w14:textId="77777777" w:rsidR="003E1C1C" w:rsidRPr="00592C38" w:rsidRDefault="002D46B9" w:rsidP="00C91C4A">
            <w:pPr>
              <w:widowControl/>
              <w:rPr>
                <w:sz w:val="22"/>
                <w:szCs w:val="22"/>
                <w:highlight w:val="red"/>
              </w:rPr>
            </w:pPr>
            <w:r w:rsidRPr="00592C38">
              <w:rPr>
                <w:rFonts w:ascii="Times New Roman" w:eastAsia="Times New Roman" w:hAnsi="Times New Roman" w:cs="Times New Roman"/>
                <w:sz w:val="22"/>
                <w:szCs w:val="22"/>
                <w:highlight w:val="red"/>
              </w:rPr>
              <w:t xml:space="preserve">PVM kodas  </w:t>
            </w:r>
          </w:p>
        </w:tc>
      </w:tr>
      <w:tr w:rsidR="003E1C1C" w:rsidRPr="00CA6239" w14:paraId="5C27D452" w14:textId="77777777" w:rsidTr="00582955">
        <w:trPr>
          <w:trHeight w:val="240"/>
        </w:trPr>
        <w:tc>
          <w:tcPr>
            <w:tcW w:w="4751" w:type="dxa"/>
            <w:tcBorders>
              <w:top w:val="nil"/>
              <w:left w:val="nil"/>
              <w:bottom w:val="nil"/>
              <w:right w:val="nil"/>
            </w:tcBorders>
            <w:vAlign w:val="center"/>
          </w:tcPr>
          <w:p w14:paraId="175BCE4D" w14:textId="77777777" w:rsidR="003E1C1C" w:rsidRPr="00592C38" w:rsidRDefault="002D46B9" w:rsidP="00C91C4A">
            <w:pPr>
              <w:rPr>
                <w:sz w:val="22"/>
                <w:szCs w:val="22"/>
                <w:highlight w:val="red"/>
              </w:rPr>
            </w:pPr>
            <w:r w:rsidRPr="00592C38">
              <w:rPr>
                <w:rFonts w:ascii="Times New Roman" w:eastAsia="Times New Roman" w:hAnsi="Times New Roman" w:cs="Times New Roman"/>
                <w:sz w:val="22"/>
                <w:szCs w:val="22"/>
              </w:rPr>
              <w:t xml:space="preserve">A./s.  </w:t>
            </w:r>
            <w:commentRangeStart w:id="34"/>
            <w:r w:rsidRPr="00592C38">
              <w:rPr>
                <w:rFonts w:ascii="Times New Roman" w:eastAsia="Times New Roman" w:hAnsi="Times New Roman" w:cs="Times New Roman"/>
                <w:sz w:val="22"/>
                <w:szCs w:val="22"/>
                <w:highlight w:val="red"/>
              </w:rPr>
              <w:t>LT957300010098451794</w:t>
            </w:r>
            <w:commentRangeEnd w:id="34"/>
            <w:r w:rsidR="00592C38">
              <w:rPr>
                <w:rStyle w:val="CommentReference"/>
              </w:rPr>
              <w:commentReference w:id="34"/>
            </w:r>
          </w:p>
        </w:tc>
        <w:tc>
          <w:tcPr>
            <w:tcW w:w="4820" w:type="dxa"/>
            <w:tcBorders>
              <w:top w:val="nil"/>
              <w:left w:val="nil"/>
              <w:bottom w:val="nil"/>
              <w:right w:val="nil"/>
            </w:tcBorders>
          </w:tcPr>
          <w:p w14:paraId="38061386" w14:textId="77777777" w:rsidR="003E1C1C" w:rsidRPr="00592C38" w:rsidRDefault="003E1C1C" w:rsidP="00C91C4A">
            <w:pPr>
              <w:widowControl/>
              <w:rPr>
                <w:sz w:val="22"/>
                <w:szCs w:val="22"/>
                <w:highlight w:val="red"/>
              </w:rPr>
            </w:pPr>
          </w:p>
        </w:tc>
      </w:tr>
      <w:tr w:rsidR="00C91C4A" w:rsidRPr="00CA6239" w14:paraId="459E4C07" w14:textId="77777777" w:rsidTr="00582955">
        <w:trPr>
          <w:trHeight w:val="240"/>
        </w:trPr>
        <w:tc>
          <w:tcPr>
            <w:tcW w:w="4751" w:type="dxa"/>
            <w:tcBorders>
              <w:top w:val="nil"/>
              <w:left w:val="nil"/>
              <w:bottom w:val="nil"/>
              <w:right w:val="nil"/>
            </w:tcBorders>
            <w:vAlign w:val="center"/>
          </w:tcPr>
          <w:p w14:paraId="7F09230E" w14:textId="77777777" w:rsidR="00C91C4A" w:rsidRPr="00592C38" w:rsidRDefault="00C91C4A" w:rsidP="00C91C4A">
            <w:pPr>
              <w:rPr>
                <w:rFonts w:ascii="Times New Roman" w:eastAsia="Times New Roman" w:hAnsi="Times New Roman" w:cs="Times New Roman"/>
                <w:sz w:val="22"/>
                <w:szCs w:val="22"/>
                <w:highlight w:val="red"/>
              </w:rPr>
            </w:pPr>
            <w:commentRangeStart w:id="35"/>
            <w:r w:rsidRPr="00592C38">
              <w:rPr>
                <w:rFonts w:ascii="Times New Roman" w:eastAsia="Times New Roman" w:hAnsi="Times New Roman" w:cs="Times New Roman"/>
                <w:sz w:val="22"/>
                <w:szCs w:val="22"/>
                <w:highlight w:val="red"/>
              </w:rPr>
              <w:t>AB „Swedbank“</w:t>
            </w:r>
            <w:commentRangeEnd w:id="35"/>
            <w:r w:rsidR="00592C38">
              <w:rPr>
                <w:rStyle w:val="CommentReference"/>
              </w:rPr>
              <w:commentReference w:id="35"/>
            </w:r>
            <w:r w:rsidRPr="00592C38">
              <w:rPr>
                <w:rFonts w:ascii="Times New Roman" w:eastAsia="Times New Roman" w:hAnsi="Times New Roman" w:cs="Times New Roman"/>
                <w:sz w:val="22"/>
                <w:szCs w:val="22"/>
                <w:highlight w:val="red"/>
              </w:rPr>
              <w:t xml:space="preserve">, </w:t>
            </w:r>
            <w:r w:rsidRPr="00592C38">
              <w:rPr>
                <w:rFonts w:ascii="Times New Roman" w:eastAsia="Times New Roman" w:hAnsi="Times New Roman" w:cs="Times New Roman"/>
                <w:sz w:val="22"/>
                <w:szCs w:val="22"/>
              </w:rPr>
              <w:t xml:space="preserve">Banko kodas </w:t>
            </w:r>
            <w:commentRangeStart w:id="36"/>
            <w:r w:rsidRPr="00592C38">
              <w:rPr>
                <w:rFonts w:ascii="Times New Roman" w:eastAsia="Times New Roman" w:hAnsi="Times New Roman" w:cs="Times New Roman"/>
                <w:sz w:val="22"/>
                <w:szCs w:val="22"/>
                <w:highlight w:val="red"/>
              </w:rPr>
              <w:t>73000</w:t>
            </w:r>
            <w:commentRangeEnd w:id="36"/>
            <w:r w:rsidR="00592C38">
              <w:rPr>
                <w:rStyle w:val="CommentReference"/>
              </w:rPr>
              <w:commentReference w:id="36"/>
            </w:r>
          </w:p>
        </w:tc>
        <w:tc>
          <w:tcPr>
            <w:tcW w:w="4820" w:type="dxa"/>
            <w:tcBorders>
              <w:top w:val="nil"/>
              <w:left w:val="nil"/>
              <w:bottom w:val="nil"/>
              <w:right w:val="nil"/>
            </w:tcBorders>
          </w:tcPr>
          <w:p w14:paraId="1C92C50D" w14:textId="77777777" w:rsidR="00C91C4A" w:rsidRPr="00592C38" w:rsidRDefault="00C91C4A" w:rsidP="00C91C4A">
            <w:pPr>
              <w:widowControl/>
              <w:rPr>
                <w:sz w:val="22"/>
                <w:szCs w:val="22"/>
                <w:highlight w:val="red"/>
              </w:rPr>
            </w:pPr>
          </w:p>
        </w:tc>
      </w:tr>
      <w:tr w:rsidR="00C91C4A" w:rsidRPr="00CA6239" w14:paraId="454C3FF7" w14:textId="77777777" w:rsidTr="00582955">
        <w:trPr>
          <w:trHeight w:val="240"/>
        </w:trPr>
        <w:tc>
          <w:tcPr>
            <w:tcW w:w="4751" w:type="dxa"/>
            <w:tcBorders>
              <w:top w:val="nil"/>
              <w:left w:val="nil"/>
              <w:bottom w:val="nil"/>
              <w:right w:val="nil"/>
            </w:tcBorders>
            <w:vAlign w:val="center"/>
          </w:tcPr>
          <w:p w14:paraId="64D78D3F" w14:textId="77777777" w:rsidR="00C91C4A" w:rsidRPr="00592C38" w:rsidRDefault="00C91C4A" w:rsidP="00C91C4A">
            <w:pPr>
              <w:rPr>
                <w:rFonts w:ascii="Times New Roman" w:eastAsia="Times New Roman" w:hAnsi="Times New Roman" w:cs="Times New Roman"/>
                <w:sz w:val="22"/>
                <w:szCs w:val="22"/>
                <w:highlight w:val="red"/>
              </w:rPr>
            </w:pPr>
          </w:p>
        </w:tc>
        <w:tc>
          <w:tcPr>
            <w:tcW w:w="4820" w:type="dxa"/>
            <w:tcBorders>
              <w:top w:val="nil"/>
              <w:left w:val="nil"/>
              <w:bottom w:val="nil"/>
              <w:right w:val="nil"/>
            </w:tcBorders>
          </w:tcPr>
          <w:p w14:paraId="3C528886" w14:textId="77777777" w:rsidR="00C91C4A" w:rsidRPr="00592C38" w:rsidRDefault="00C91C4A" w:rsidP="00C91C4A">
            <w:pPr>
              <w:widowControl/>
              <w:rPr>
                <w:sz w:val="22"/>
                <w:szCs w:val="22"/>
                <w:highlight w:val="red"/>
              </w:rPr>
            </w:pPr>
          </w:p>
        </w:tc>
      </w:tr>
      <w:tr w:rsidR="00C91C4A" w:rsidRPr="00CA6239" w14:paraId="7F278729" w14:textId="77777777" w:rsidTr="00B731F1">
        <w:trPr>
          <w:trHeight w:val="240"/>
        </w:trPr>
        <w:tc>
          <w:tcPr>
            <w:tcW w:w="4751" w:type="dxa"/>
            <w:tcBorders>
              <w:top w:val="nil"/>
              <w:left w:val="nil"/>
              <w:bottom w:val="nil"/>
              <w:right w:val="nil"/>
            </w:tcBorders>
            <w:vAlign w:val="center"/>
          </w:tcPr>
          <w:p w14:paraId="193EC4EB" w14:textId="77777777" w:rsidR="00C91C4A" w:rsidRPr="00592C38" w:rsidRDefault="00C91C4A" w:rsidP="00C91C4A">
            <w:pPr>
              <w:rPr>
                <w:rFonts w:ascii="Times New Roman" w:eastAsia="Times New Roman" w:hAnsi="Times New Roman" w:cs="Times New Roman"/>
                <w:sz w:val="22"/>
                <w:szCs w:val="22"/>
                <w:highlight w:val="red"/>
              </w:rPr>
            </w:pPr>
            <w:r w:rsidRPr="00592C38">
              <w:rPr>
                <w:rFonts w:ascii="Times New Roman" w:eastAsia="Times New Roman" w:hAnsi="Times New Roman" w:cs="Times New Roman"/>
                <w:sz w:val="22"/>
                <w:szCs w:val="22"/>
              </w:rPr>
              <w:t>Tel.:</w:t>
            </w:r>
            <w:r w:rsidR="00592C38" w:rsidRPr="00592C38">
              <w:rPr>
                <w:rFonts w:ascii="Times New Roman" w:eastAsia="Times New Roman" w:hAnsi="Times New Roman" w:cs="Times New Roman"/>
                <w:sz w:val="22"/>
                <w:szCs w:val="22"/>
              </w:rPr>
              <w:t xml:space="preserve"> </w:t>
            </w:r>
            <w:commentRangeStart w:id="37"/>
            <w:r w:rsidR="00592C38">
              <w:rPr>
                <w:rFonts w:ascii="Times New Roman" w:eastAsia="Times New Roman" w:hAnsi="Times New Roman" w:cs="Times New Roman"/>
                <w:sz w:val="22"/>
                <w:szCs w:val="22"/>
                <w:highlight w:val="red"/>
              </w:rPr>
              <w:t>xxx</w:t>
            </w:r>
            <w:commentRangeEnd w:id="37"/>
            <w:r w:rsidR="00592C38">
              <w:rPr>
                <w:rStyle w:val="CommentReference"/>
              </w:rPr>
              <w:commentReference w:id="37"/>
            </w:r>
          </w:p>
        </w:tc>
        <w:tc>
          <w:tcPr>
            <w:tcW w:w="4820" w:type="dxa"/>
            <w:tcBorders>
              <w:top w:val="nil"/>
              <w:left w:val="nil"/>
              <w:bottom w:val="nil"/>
              <w:right w:val="nil"/>
            </w:tcBorders>
            <w:vAlign w:val="center"/>
          </w:tcPr>
          <w:p w14:paraId="18152B36" w14:textId="77777777" w:rsidR="00C91C4A" w:rsidRPr="00592C38" w:rsidRDefault="00C91C4A" w:rsidP="006B2E6A">
            <w:pPr>
              <w:rPr>
                <w:rFonts w:ascii="Times New Roman" w:eastAsia="Times New Roman" w:hAnsi="Times New Roman" w:cs="Times New Roman"/>
                <w:sz w:val="22"/>
                <w:szCs w:val="22"/>
                <w:highlight w:val="red"/>
              </w:rPr>
            </w:pPr>
            <w:r w:rsidRPr="00592C38">
              <w:rPr>
                <w:rFonts w:ascii="Times New Roman" w:eastAsia="Times New Roman" w:hAnsi="Times New Roman" w:cs="Times New Roman"/>
                <w:sz w:val="22"/>
                <w:szCs w:val="22"/>
                <w:highlight w:val="red"/>
              </w:rPr>
              <w:t>Tel.:</w:t>
            </w:r>
          </w:p>
        </w:tc>
      </w:tr>
      <w:tr w:rsidR="00C91C4A" w:rsidRPr="00CA6239" w14:paraId="2E4C5C7C" w14:textId="77777777" w:rsidTr="00B731F1">
        <w:trPr>
          <w:trHeight w:val="240"/>
        </w:trPr>
        <w:tc>
          <w:tcPr>
            <w:tcW w:w="4751" w:type="dxa"/>
            <w:tcBorders>
              <w:top w:val="nil"/>
              <w:left w:val="nil"/>
              <w:bottom w:val="nil"/>
              <w:right w:val="nil"/>
            </w:tcBorders>
            <w:vAlign w:val="center"/>
          </w:tcPr>
          <w:p w14:paraId="2A793A37" w14:textId="77777777" w:rsidR="00C91C4A" w:rsidRPr="00592C38" w:rsidRDefault="00C91C4A" w:rsidP="00C91C4A">
            <w:pPr>
              <w:rPr>
                <w:rFonts w:ascii="Times New Roman" w:eastAsia="Times New Roman" w:hAnsi="Times New Roman" w:cs="Times New Roman"/>
                <w:sz w:val="22"/>
                <w:szCs w:val="22"/>
                <w:highlight w:val="red"/>
              </w:rPr>
            </w:pPr>
            <w:r w:rsidRPr="00592C38">
              <w:rPr>
                <w:rFonts w:ascii="Times New Roman" w:eastAsia="Times New Roman" w:hAnsi="Times New Roman" w:cs="Times New Roman"/>
                <w:sz w:val="22"/>
                <w:szCs w:val="22"/>
              </w:rPr>
              <w:t>Fax:</w:t>
            </w:r>
            <w:r w:rsidR="00592C38" w:rsidRPr="00592C38">
              <w:rPr>
                <w:rFonts w:ascii="Times New Roman" w:eastAsia="Times New Roman" w:hAnsi="Times New Roman" w:cs="Times New Roman"/>
                <w:sz w:val="22"/>
                <w:szCs w:val="22"/>
              </w:rPr>
              <w:t xml:space="preserve"> </w:t>
            </w:r>
            <w:commentRangeStart w:id="38"/>
            <w:r w:rsidR="00592C38">
              <w:rPr>
                <w:rFonts w:ascii="Times New Roman" w:eastAsia="Times New Roman" w:hAnsi="Times New Roman" w:cs="Times New Roman"/>
                <w:sz w:val="22"/>
                <w:szCs w:val="22"/>
                <w:highlight w:val="red"/>
              </w:rPr>
              <w:t>xxx</w:t>
            </w:r>
            <w:commentRangeEnd w:id="38"/>
            <w:r w:rsidR="00592C38">
              <w:rPr>
                <w:rStyle w:val="CommentReference"/>
              </w:rPr>
              <w:commentReference w:id="38"/>
            </w:r>
          </w:p>
        </w:tc>
        <w:tc>
          <w:tcPr>
            <w:tcW w:w="4820" w:type="dxa"/>
            <w:tcBorders>
              <w:top w:val="nil"/>
              <w:left w:val="nil"/>
              <w:bottom w:val="nil"/>
              <w:right w:val="nil"/>
            </w:tcBorders>
            <w:vAlign w:val="center"/>
          </w:tcPr>
          <w:p w14:paraId="07BB0F73" w14:textId="77777777" w:rsidR="00C91C4A" w:rsidRPr="00592C38" w:rsidRDefault="00C91C4A" w:rsidP="006B2E6A">
            <w:pPr>
              <w:rPr>
                <w:rFonts w:ascii="Times New Roman" w:eastAsia="Times New Roman" w:hAnsi="Times New Roman" w:cs="Times New Roman"/>
                <w:sz w:val="22"/>
                <w:szCs w:val="22"/>
                <w:highlight w:val="red"/>
              </w:rPr>
            </w:pPr>
            <w:r w:rsidRPr="00592C38">
              <w:rPr>
                <w:rFonts w:ascii="Times New Roman" w:eastAsia="Times New Roman" w:hAnsi="Times New Roman" w:cs="Times New Roman"/>
                <w:sz w:val="22"/>
                <w:szCs w:val="22"/>
                <w:highlight w:val="red"/>
              </w:rPr>
              <w:t>Fax:</w:t>
            </w:r>
          </w:p>
        </w:tc>
      </w:tr>
      <w:tr w:rsidR="00C91C4A" w:rsidRPr="00CA6239" w14:paraId="740CCF41" w14:textId="77777777" w:rsidTr="00B731F1">
        <w:trPr>
          <w:trHeight w:val="240"/>
        </w:trPr>
        <w:tc>
          <w:tcPr>
            <w:tcW w:w="4751" w:type="dxa"/>
            <w:tcBorders>
              <w:top w:val="nil"/>
              <w:left w:val="nil"/>
              <w:bottom w:val="nil"/>
              <w:right w:val="nil"/>
            </w:tcBorders>
            <w:vAlign w:val="center"/>
          </w:tcPr>
          <w:p w14:paraId="4284D33E" w14:textId="77777777" w:rsidR="00C91C4A" w:rsidRPr="00592C38" w:rsidRDefault="00C91C4A" w:rsidP="00C91C4A">
            <w:pPr>
              <w:rPr>
                <w:rFonts w:ascii="Times New Roman" w:eastAsia="Times New Roman" w:hAnsi="Times New Roman" w:cs="Times New Roman"/>
                <w:sz w:val="22"/>
                <w:szCs w:val="22"/>
                <w:highlight w:val="red"/>
              </w:rPr>
            </w:pPr>
            <w:r w:rsidRPr="00592C38">
              <w:rPr>
                <w:rFonts w:ascii="Times New Roman" w:eastAsia="Times New Roman" w:hAnsi="Times New Roman" w:cs="Times New Roman"/>
                <w:sz w:val="22"/>
                <w:szCs w:val="22"/>
              </w:rPr>
              <w:t>El. paštas:</w:t>
            </w:r>
            <w:r w:rsidR="00592C38" w:rsidRPr="00592C38">
              <w:rPr>
                <w:rFonts w:ascii="Times New Roman" w:eastAsia="Times New Roman" w:hAnsi="Times New Roman" w:cs="Times New Roman"/>
                <w:sz w:val="22"/>
                <w:szCs w:val="22"/>
              </w:rPr>
              <w:t xml:space="preserve"> </w:t>
            </w:r>
            <w:commentRangeStart w:id="39"/>
            <w:r w:rsidR="00592C38">
              <w:rPr>
                <w:rFonts w:ascii="Times New Roman" w:eastAsia="Times New Roman" w:hAnsi="Times New Roman" w:cs="Times New Roman"/>
                <w:sz w:val="22"/>
                <w:szCs w:val="22"/>
                <w:highlight w:val="red"/>
              </w:rPr>
              <w:t>xxx</w:t>
            </w:r>
            <w:commentRangeEnd w:id="39"/>
            <w:r w:rsidR="00592C38">
              <w:rPr>
                <w:rStyle w:val="CommentReference"/>
              </w:rPr>
              <w:commentReference w:id="39"/>
            </w:r>
          </w:p>
        </w:tc>
        <w:tc>
          <w:tcPr>
            <w:tcW w:w="4820" w:type="dxa"/>
            <w:tcBorders>
              <w:top w:val="nil"/>
              <w:left w:val="nil"/>
              <w:bottom w:val="nil"/>
              <w:right w:val="nil"/>
            </w:tcBorders>
            <w:vAlign w:val="center"/>
          </w:tcPr>
          <w:p w14:paraId="7CA8D553" w14:textId="77777777" w:rsidR="00C91C4A" w:rsidRPr="00592C38" w:rsidRDefault="00C91C4A" w:rsidP="006B2E6A">
            <w:pPr>
              <w:rPr>
                <w:rFonts w:ascii="Times New Roman" w:eastAsia="Times New Roman" w:hAnsi="Times New Roman" w:cs="Times New Roman"/>
                <w:sz w:val="22"/>
                <w:szCs w:val="22"/>
                <w:highlight w:val="red"/>
              </w:rPr>
            </w:pPr>
            <w:commentRangeStart w:id="40"/>
            <w:r w:rsidRPr="00592C38">
              <w:rPr>
                <w:rFonts w:ascii="Times New Roman" w:eastAsia="Times New Roman" w:hAnsi="Times New Roman" w:cs="Times New Roman"/>
                <w:sz w:val="22"/>
                <w:szCs w:val="22"/>
                <w:highlight w:val="red"/>
              </w:rPr>
              <w:t>El. paštas:</w:t>
            </w:r>
            <w:commentRangeEnd w:id="40"/>
            <w:r w:rsidR="00592C38">
              <w:rPr>
                <w:rStyle w:val="CommentReference"/>
              </w:rPr>
              <w:commentReference w:id="40"/>
            </w:r>
          </w:p>
        </w:tc>
      </w:tr>
      <w:tr w:rsidR="003E1C1C" w:rsidRPr="00CA6239" w14:paraId="15D1093C" w14:textId="77777777" w:rsidTr="00582955">
        <w:trPr>
          <w:trHeight w:val="1400"/>
        </w:trPr>
        <w:tc>
          <w:tcPr>
            <w:tcW w:w="4751" w:type="dxa"/>
            <w:tcBorders>
              <w:top w:val="nil"/>
              <w:left w:val="nil"/>
              <w:bottom w:val="nil"/>
              <w:right w:val="nil"/>
            </w:tcBorders>
          </w:tcPr>
          <w:p w14:paraId="2A77E56E" w14:textId="77777777" w:rsidR="003E1C1C" w:rsidRPr="00CA6239" w:rsidRDefault="003E1C1C" w:rsidP="00C91C4A">
            <w:pPr>
              <w:jc w:val="both"/>
              <w:rPr>
                <w:sz w:val="22"/>
                <w:szCs w:val="22"/>
              </w:rPr>
            </w:pPr>
          </w:p>
          <w:p w14:paraId="54A96754" w14:textId="77777777" w:rsidR="003E1C1C" w:rsidRPr="00CA6239" w:rsidRDefault="003E1C1C" w:rsidP="00C91C4A">
            <w:pPr>
              <w:jc w:val="both"/>
              <w:rPr>
                <w:sz w:val="22"/>
                <w:szCs w:val="22"/>
              </w:rPr>
            </w:pPr>
          </w:p>
          <w:p w14:paraId="01EDEE77" w14:textId="77777777" w:rsidR="003E1C1C" w:rsidRPr="00592C38" w:rsidRDefault="002D46B9" w:rsidP="00C91C4A">
            <w:pPr>
              <w:jc w:val="both"/>
              <w:rPr>
                <w:sz w:val="22"/>
                <w:szCs w:val="22"/>
                <w:highlight w:val="red"/>
              </w:rPr>
            </w:pPr>
            <w:commentRangeStart w:id="41"/>
            <w:r w:rsidRPr="00592C38">
              <w:rPr>
                <w:rFonts w:ascii="Times New Roman" w:eastAsia="Times New Roman" w:hAnsi="Times New Roman" w:cs="Times New Roman"/>
                <w:sz w:val="22"/>
                <w:szCs w:val="22"/>
                <w:highlight w:val="red"/>
              </w:rPr>
              <w:t>Pardavimų vadovas</w:t>
            </w:r>
            <w:commentRangeEnd w:id="41"/>
            <w:r w:rsidR="00592C38">
              <w:rPr>
                <w:rStyle w:val="CommentReference"/>
              </w:rPr>
              <w:commentReference w:id="41"/>
            </w:r>
          </w:p>
          <w:p w14:paraId="1FE202C1" w14:textId="77777777" w:rsidR="003E1C1C" w:rsidRPr="00CA6239" w:rsidRDefault="002D46B9" w:rsidP="00C91C4A">
            <w:pPr>
              <w:jc w:val="both"/>
              <w:rPr>
                <w:sz w:val="22"/>
                <w:szCs w:val="22"/>
              </w:rPr>
            </w:pPr>
            <w:commentRangeStart w:id="42"/>
            <w:r w:rsidRPr="00592C38">
              <w:rPr>
                <w:rFonts w:ascii="Times New Roman" w:eastAsia="Times New Roman" w:hAnsi="Times New Roman" w:cs="Times New Roman"/>
                <w:sz w:val="22"/>
                <w:szCs w:val="22"/>
                <w:highlight w:val="red"/>
              </w:rPr>
              <w:t>Kęstutis Jurėnas</w:t>
            </w:r>
            <w:commentRangeEnd w:id="42"/>
            <w:r w:rsidR="00592C38">
              <w:rPr>
                <w:rStyle w:val="CommentReference"/>
              </w:rPr>
              <w:commentReference w:id="42"/>
            </w:r>
          </w:p>
          <w:p w14:paraId="3C907072" w14:textId="77777777" w:rsidR="003E1C1C" w:rsidRPr="00CA6239" w:rsidRDefault="003E1C1C" w:rsidP="00C91C4A">
            <w:pPr>
              <w:jc w:val="both"/>
              <w:rPr>
                <w:sz w:val="22"/>
                <w:szCs w:val="22"/>
              </w:rPr>
            </w:pPr>
          </w:p>
          <w:p w14:paraId="0C369717" w14:textId="77777777" w:rsidR="003E1C1C" w:rsidRPr="00CA6239" w:rsidRDefault="003E1C1C" w:rsidP="00C91C4A">
            <w:pPr>
              <w:jc w:val="both"/>
              <w:rPr>
                <w:sz w:val="22"/>
                <w:szCs w:val="22"/>
              </w:rPr>
            </w:pPr>
          </w:p>
          <w:p w14:paraId="254F0062" w14:textId="77777777" w:rsidR="003E1C1C" w:rsidRPr="00CA6239" w:rsidRDefault="003E1C1C" w:rsidP="00C91C4A">
            <w:pPr>
              <w:jc w:val="both"/>
              <w:rPr>
                <w:sz w:val="22"/>
                <w:szCs w:val="22"/>
              </w:rPr>
            </w:pPr>
          </w:p>
          <w:p w14:paraId="62CE7DD3" w14:textId="77777777" w:rsidR="003E1C1C" w:rsidRPr="00CA6239" w:rsidRDefault="002D46B9" w:rsidP="00C91C4A">
            <w:pPr>
              <w:jc w:val="both"/>
              <w:rPr>
                <w:sz w:val="22"/>
                <w:szCs w:val="22"/>
              </w:rPr>
            </w:pPr>
            <w:r w:rsidRPr="00CA6239">
              <w:rPr>
                <w:rFonts w:ascii="Times New Roman" w:eastAsia="Times New Roman" w:hAnsi="Times New Roman" w:cs="Times New Roman"/>
                <w:sz w:val="22"/>
                <w:szCs w:val="22"/>
              </w:rPr>
              <w:t>_____________________A.V.</w:t>
            </w:r>
          </w:p>
          <w:p w14:paraId="26BDF9C5" w14:textId="77777777" w:rsidR="003E1C1C" w:rsidRPr="00CA6239" w:rsidRDefault="003E1C1C" w:rsidP="00C91C4A">
            <w:pPr>
              <w:jc w:val="both"/>
              <w:rPr>
                <w:sz w:val="22"/>
                <w:szCs w:val="22"/>
              </w:rPr>
            </w:pPr>
          </w:p>
        </w:tc>
        <w:tc>
          <w:tcPr>
            <w:tcW w:w="4820" w:type="dxa"/>
            <w:tcBorders>
              <w:top w:val="nil"/>
              <w:left w:val="nil"/>
              <w:bottom w:val="nil"/>
              <w:right w:val="nil"/>
            </w:tcBorders>
          </w:tcPr>
          <w:p w14:paraId="6123C68B" w14:textId="77777777" w:rsidR="003E1C1C" w:rsidRPr="00CA6239" w:rsidRDefault="003E1C1C" w:rsidP="00C91C4A">
            <w:pPr>
              <w:jc w:val="both"/>
              <w:rPr>
                <w:sz w:val="22"/>
                <w:szCs w:val="22"/>
              </w:rPr>
            </w:pPr>
          </w:p>
          <w:p w14:paraId="3484A361" w14:textId="77777777" w:rsidR="003E1C1C" w:rsidRPr="00CA6239" w:rsidRDefault="003E1C1C" w:rsidP="00C91C4A">
            <w:pPr>
              <w:jc w:val="both"/>
              <w:rPr>
                <w:sz w:val="22"/>
                <w:szCs w:val="22"/>
              </w:rPr>
            </w:pPr>
          </w:p>
          <w:p w14:paraId="5F7C94C1" w14:textId="77777777" w:rsidR="003E1C1C" w:rsidRPr="00CA6239" w:rsidRDefault="003E1C1C" w:rsidP="00C91C4A">
            <w:pPr>
              <w:jc w:val="both"/>
              <w:rPr>
                <w:sz w:val="22"/>
                <w:szCs w:val="22"/>
              </w:rPr>
            </w:pPr>
          </w:p>
          <w:p w14:paraId="4963AC1F" w14:textId="77777777" w:rsidR="003E1C1C" w:rsidRPr="00CA6239" w:rsidRDefault="003E1C1C" w:rsidP="00C91C4A">
            <w:pPr>
              <w:jc w:val="both"/>
              <w:rPr>
                <w:sz w:val="22"/>
                <w:szCs w:val="22"/>
              </w:rPr>
            </w:pPr>
          </w:p>
          <w:p w14:paraId="0FCEEC58" w14:textId="77777777" w:rsidR="003E1C1C" w:rsidRPr="00CA6239" w:rsidRDefault="003E1C1C" w:rsidP="00C91C4A">
            <w:pPr>
              <w:jc w:val="both"/>
              <w:rPr>
                <w:sz w:val="22"/>
                <w:szCs w:val="22"/>
              </w:rPr>
            </w:pPr>
          </w:p>
          <w:p w14:paraId="104D9F99" w14:textId="77777777" w:rsidR="003E1C1C" w:rsidRPr="00CA6239" w:rsidRDefault="003E1C1C" w:rsidP="00C91C4A">
            <w:pPr>
              <w:jc w:val="both"/>
              <w:rPr>
                <w:sz w:val="22"/>
                <w:szCs w:val="22"/>
              </w:rPr>
            </w:pPr>
          </w:p>
          <w:p w14:paraId="0CF069D5" w14:textId="77777777" w:rsidR="003E1C1C" w:rsidRPr="00CA6239" w:rsidRDefault="003E1C1C" w:rsidP="00C91C4A">
            <w:pPr>
              <w:jc w:val="both"/>
              <w:rPr>
                <w:sz w:val="22"/>
                <w:szCs w:val="22"/>
              </w:rPr>
            </w:pPr>
          </w:p>
          <w:p w14:paraId="7E18BB29" w14:textId="77777777" w:rsidR="003E1C1C" w:rsidRPr="00CA6239" w:rsidRDefault="002D46B9" w:rsidP="00C91C4A">
            <w:pPr>
              <w:rPr>
                <w:sz w:val="22"/>
                <w:szCs w:val="22"/>
              </w:rPr>
            </w:pPr>
            <w:r w:rsidRPr="00CA6239">
              <w:rPr>
                <w:rFonts w:ascii="Times New Roman" w:eastAsia="Times New Roman" w:hAnsi="Times New Roman" w:cs="Times New Roman"/>
                <w:sz w:val="22"/>
                <w:szCs w:val="22"/>
              </w:rPr>
              <w:t>_______________________A.V.</w:t>
            </w:r>
          </w:p>
        </w:tc>
      </w:tr>
    </w:tbl>
    <w:p w14:paraId="0F5C07A9" w14:textId="77777777" w:rsidR="00CF2D8F" w:rsidRPr="00CA6239" w:rsidRDefault="00CF2D8F">
      <w:pPr>
        <w:rPr>
          <w:rFonts w:ascii="Times New Roman" w:eastAsia="Times New Roman" w:hAnsi="Times New Roman" w:cs="Times New Roman"/>
          <w:sz w:val="22"/>
          <w:szCs w:val="22"/>
        </w:rPr>
      </w:pPr>
    </w:p>
    <w:p w14:paraId="589E8F19" w14:textId="77777777" w:rsidR="00CF2D8F" w:rsidRPr="00CA6239" w:rsidRDefault="00CF2D8F">
      <w:pPr>
        <w:rPr>
          <w:rFonts w:ascii="Times New Roman" w:eastAsia="Times New Roman" w:hAnsi="Times New Roman" w:cs="Times New Roman"/>
          <w:sz w:val="22"/>
          <w:szCs w:val="22"/>
        </w:rPr>
      </w:pPr>
    </w:p>
    <w:p w14:paraId="55E48E78" w14:textId="77777777" w:rsidR="00CF2D8F" w:rsidRPr="00CA6239" w:rsidRDefault="00CF2D8F">
      <w:pPr>
        <w:rPr>
          <w:rFonts w:ascii="Times New Roman" w:eastAsia="Times New Roman" w:hAnsi="Times New Roman" w:cs="Times New Roman"/>
          <w:sz w:val="22"/>
          <w:szCs w:val="22"/>
        </w:rPr>
      </w:pPr>
    </w:p>
    <w:p w14:paraId="3C3A6A02" w14:textId="77777777" w:rsidR="00CF2D8F" w:rsidRPr="00CA6239" w:rsidRDefault="00CF2D8F">
      <w:pPr>
        <w:rPr>
          <w:rFonts w:ascii="Times New Roman" w:eastAsia="Times New Roman" w:hAnsi="Times New Roman" w:cs="Times New Roman"/>
          <w:sz w:val="22"/>
          <w:szCs w:val="22"/>
        </w:rPr>
      </w:pPr>
    </w:p>
    <w:p w14:paraId="2801B574" w14:textId="77777777" w:rsidR="00CF2D8F" w:rsidRPr="00CA6239" w:rsidRDefault="00CF2D8F">
      <w:pPr>
        <w:rPr>
          <w:rFonts w:ascii="Times New Roman" w:eastAsia="Times New Roman" w:hAnsi="Times New Roman" w:cs="Times New Roman"/>
          <w:sz w:val="22"/>
          <w:szCs w:val="22"/>
        </w:rPr>
      </w:pPr>
    </w:p>
    <w:p w14:paraId="649AFE1A" w14:textId="77777777" w:rsidR="00CF2D8F" w:rsidRPr="00CA6239" w:rsidRDefault="00CF2D8F">
      <w:pPr>
        <w:rPr>
          <w:rFonts w:ascii="Times New Roman" w:eastAsia="Times New Roman" w:hAnsi="Times New Roman" w:cs="Times New Roman"/>
          <w:sz w:val="22"/>
          <w:szCs w:val="22"/>
        </w:rPr>
      </w:pPr>
    </w:p>
    <w:p w14:paraId="291318EB" w14:textId="77777777" w:rsidR="00CF2D8F" w:rsidRPr="00CA6239" w:rsidRDefault="00CF2D8F">
      <w:pPr>
        <w:rPr>
          <w:rFonts w:ascii="Times New Roman" w:eastAsia="Times New Roman" w:hAnsi="Times New Roman" w:cs="Times New Roman"/>
          <w:sz w:val="22"/>
          <w:szCs w:val="22"/>
        </w:rPr>
      </w:pPr>
    </w:p>
    <w:p w14:paraId="5CAFB14E" w14:textId="77777777" w:rsidR="00CF2D8F" w:rsidRPr="00CA6239" w:rsidRDefault="00CF2D8F">
      <w:pPr>
        <w:rPr>
          <w:rFonts w:ascii="Times New Roman" w:eastAsia="Times New Roman" w:hAnsi="Times New Roman" w:cs="Times New Roman"/>
          <w:sz w:val="22"/>
          <w:szCs w:val="22"/>
        </w:rPr>
      </w:pPr>
    </w:p>
    <w:p w14:paraId="5B31F78B" w14:textId="77777777" w:rsidR="00CF2D8F" w:rsidRPr="00CA6239" w:rsidRDefault="00CF2D8F">
      <w:pPr>
        <w:rPr>
          <w:rFonts w:ascii="Times New Roman" w:eastAsia="Times New Roman" w:hAnsi="Times New Roman" w:cs="Times New Roman"/>
          <w:sz w:val="22"/>
          <w:szCs w:val="22"/>
        </w:rPr>
      </w:pPr>
    </w:p>
    <w:p w14:paraId="26F27327" w14:textId="77777777" w:rsidR="00CF2D8F" w:rsidRPr="00CA6239" w:rsidRDefault="00CF2D8F">
      <w:pPr>
        <w:rPr>
          <w:rFonts w:ascii="Times New Roman" w:eastAsia="Times New Roman" w:hAnsi="Times New Roman" w:cs="Times New Roman"/>
          <w:sz w:val="22"/>
          <w:szCs w:val="22"/>
        </w:rPr>
      </w:pPr>
    </w:p>
    <w:p w14:paraId="3E3868F9" w14:textId="77777777" w:rsidR="00CF2D8F" w:rsidRPr="00CA6239" w:rsidRDefault="00CF2D8F">
      <w:pPr>
        <w:rPr>
          <w:rFonts w:ascii="Times New Roman" w:eastAsia="Times New Roman" w:hAnsi="Times New Roman" w:cs="Times New Roman"/>
          <w:sz w:val="22"/>
          <w:szCs w:val="22"/>
        </w:rPr>
      </w:pPr>
    </w:p>
    <w:p w14:paraId="151FEF14" w14:textId="77777777" w:rsidR="00CF2D8F" w:rsidRPr="00CA6239" w:rsidRDefault="00CF2D8F">
      <w:pPr>
        <w:rPr>
          <w:rFonts w:ascii="Times New Roman" w:eastAsia="Times New Roman" w:hAnsi="Times New Roman" w:cs="Times New Roman"/>
          <w:sz w:val="22"/>
          <w:szCs w:val="22"/>
        </w:rPr>
      </w:pPr>
    </w:p>
    <w:p w14:paraId="052384D9" w14:textId="77777777" w:rsidR="00CF2D8F" w:rsidRPr="00CA6239" w:rsidRDefault="00CF2D8F">
      <w:pPr>
        <w:rPr>
          <w:rFonts w:ascii="Times New Roman" w:eastAsia="Times New Roman" w:hAnsi="Times New Roman" w:cs="Times New Roman"/>
          <w:sz w:val="22"/>
          <w:szCs w:val="22"/>
        </w:rPr>
      </w:pPr>
    </w:p>
    <w:p w14:paraId="3EAC1D3F" w14:textId="77777777" w:rsidR="00CF2D8F" w:rsidRPr="00CA6239" w:rsidRDefault="00CF2D8F">
      <w:pPr>
        <w:rPr>
          <w:rFonts w:ascii="Times New Roman" w:eastAsia="Times New Roman" w:hAnsi="Times New Roman" w:cs="Times New Roman"/>
          <w:sz w:val="22"/>
          <w:szCs w:val="22"/>
        </w:rPr>
      </w:pPr>
    </w:p>
    <w:p w14:paraId="6BEADE5D" w14:textId="77777777" w:rsidR="00CF2D8F" w:rsidRPr="00CA6239" w:rsidRDefault="00CF2D8F">
      <w:pPr>
        <w:rPr>
          <w:rFonts w:ascii="Times New Roman" w:eastAsia="Times New Roman" w:hAnsi="Times New Roman" w:cs="Times New Roman"/>
          <w:sz w:val="22"/>
          <w:szCs w:val="22"/>
        </w:rPr>
      </w:pPr>
    </w:p>
    <w:p w14:paraId="2C6185E1" w14:textId="77777777" w:rsidR="00CF2D8F" w:rsidRPr="00CA6239" w:rsidRDefault="00CF2D8F">
      <w:pPr>
        <w:rPr>
          <w:rFonts w:ascii="Times New Roman" w:eastAsia="Times New Roman" w:hAnsi="Times New Roman" w:cs="Times New Roman"/>
          <w:sz w:val="22"/>
          <w:szCs w:val="22"/>
        </w:rPr>
      </w:pPr>
    </w:p>
    <w:p w14:paraId="3459D863" w14:textId="77777777" w:rsidR="00CF2D8F" w:rsidRPr="00CA6239" w:rsidRDefault="00CF2D8F">
      <w:pPr>
        <w:rPr>
          <w:rFonts w:ascii="Times New Roman" w:eastAsia="Times New Roman" w:hAnsi="Times New Roman" w:cs="Times New Roman"/>
          <w:sz w:val="22"/>
          <w:szCs w:val="22"/>
        </w:rPr>
      </w:pPr>
    </w:p>
    <w:p w14:paraId="75CF2B06" w14:textId="77777777" w:rsidR="00CF2D8F" w:rsidRPr="00CA6239" w:rsidRDefault="00CF2D8F">
      <w:pPr>
        <w:rPr>
          <w:rFonts w:ascii="Times New Roman" w:eastAsia="Times New Roman" w:hAnsi="Times New Roman" w:cs="Times New Roman"/>
          <w:sz w:val="22"/>
          <w:szCs w:val="22"/>
        </w:rPr>
      </w:pPr>
    </w:p>
    <w:p w14:paraId="27B275F3" w14:textId="77777777" w:rsidR="00CF2D8F" w:rsidRPr="00CA6239" w:rsidRDefault="00CF2D8F">
      <w:pPr>
        <w:rPr>
          <w:rFonts w:ascii="Times New Roman" w:eastAsia="Times New Roman" w:hAnsi="Times New Roman" w:cs="Times New Roman"/>
          <w:sz w:val="22"/>
          <w:szCs w:val="22"/>
        </w:rPr>
      </w:pPr>
    </w:p>
    <w:p w14:paraId="0463ACFE" w14:textId="77777777" w:rsidR="00CF2D8F" w:rsidRPr="00CA6239" w:rsidRDefault="00CF2D8F">
      <w:pPr>
        <w:rPr>
          <w:rFonts w:ascii="Times New Roman" w:eastAsia="Times New Roman" w:hAnsi="Times New Roman" w:cs="Times New Roman"/>
          <w:sz w:val="22"/>
          <w:szCs w:val="22"/>
        </w:rPr>
      </w:pPr>
    </w:p>
    <w:p w14:paraId="7EF04B36" w14:textId="77777777" w:rsidR="00CF2D8F" w:rsidRPr="00CA6239" w:rsidRDefault="00CF2D8F">
      <w:pPr>
        <w:rPr>
          <w:rFonts w:ascii="Times New Roman" w:eastAsia="Times New Roman" w:hAnsi="Times New Roman" w:cs="Times New Roman"/>
          <w:sz w:val="22"/>
          <w:szCs w:val="22"/>
        </w:rPr>
      </w:pPr>
    </w:p>
    <w:p w14:paraId="638246A2" w14:textId="77777777" w:rsidR="00CF2D8F" w:rsidRPr="00CA6239" w:rsidRDefault="00CF2D8F">
      <w:pPr>
        <w:rPr>
          <w:rFonts w:ascii="Times New Roman" w:eastAsia="Times New Roman" w:hAnsi="Times New Roman" w:cs="Times New Roman"/>
          <w:sz w:val="22"/>
          <w:szCs w:val="22"/>
        </w:rPr>
      </w:pPr>
    </w:p>
    <w:p w14:paraId="17DCA3F9" w14:textId="77777777" w:rsidR="00CF2D8F" w:rsidRDefault="00CF2D8F">
      <w:pPr>
        <w:rPr>
          <w:rFonts w:ascii="Times New Roman" w:eastAsia="Times New Roman" w:hAnsi="Times New Roman" w:cs="Times New Roman"/>
          <w:sz w:val="22"/>
          <w:szCs w:val="22"/>
        </w:rPr>
      </w:pPr>
    </w:p>
    <w:p w14:paraId="068B493F" w14:textId="77777777" w:rsidR="00C91C4A" w:rsidRDefault="00C91C4A">
      <w:pPr>
        <w:rPr>
          <w:rFonts w:ascii="Times New Roman" w:eastAsia="Times New Roman" w:hAnsi="Times New Roman" w:cs="Times New Roman"/>
          <w:sz w:val="22"/>
          <w:szCs w:val="22"/>
        </w:rPr>
      </w:pPr>
    </w:p>
    <w:p w14:paraId="2885BBCC" w14:textId="77777777" w:rsidR="00C91C4A" w:rsidRDefault="00C91C4A">
      <w:pPr>
        <w:rPr>
          <w:rFonts w:ascii="Times New Roman" w:eastAsia="Times New Roman" w:hAnsi="Times New Roman" w:cs="Times New Roman"/>
          <w:sz w:val="22"/>
          <w:szCs w:val="22"/>
        </w:rPr>
      </w:pPr>
    </w:p>
    <w:p w14:paraId="2D8246A5" w14:textId="77777777" w:rsidR="00C91C4A" w:rsidRPr="00CA6239" w:rsidRDefault="00C91C4A">
      <w:pPr>
        <w:rPr>
          <w:rFonts w:ascii="Times New Roman" w:eastAsia="Times New Roman" w:hAnsi="Times New Roman" w:cs="Times New Roman"/>
          <w:sz w:val="22"/>
          <w:szCs w:val="22"/>
        </w:rPr>
      </w:pPr>
    </w:p>
    <w:p w14:paraId="79DCF0FE" w14:textId="77777777" w:rsidR="00CF2D8F" w:rsidRDefault="00CF2D8F">
      <w:pPr>
        <w:rPr>
          <w:rFonts w:ascii="Times New Roman" w:eastAsia="Times New Roman" w:hAnsi="Times New Roman" w:cs="Times New Roman"/>
          <w:sz w:val="22"/>
          <w:szCs w:val="22"/>
        </w:rPr>
      </w:pPr>
    </w:p>
    <w:p w14:paraId="2C16444C" w14:textId="77777777" w:rsidR="00582955" w:rsidRDefault="00582955">
      <w:pPr>
        <w:rPr>
          <w:rFonts w:ascii="Times New Roman" w:eastAsia="Times New Roman" w:hAnsi="Times New Roman" w:cs="Times New Roman"/>
          <w:sz w:val="22"/>
          <w:szCs w:val="22"/>
        </w:rPr>
      </w:pPr>
    </w:p>
    <w:p w14:paraId="6D46F38B" w14:textId="77777777" w:rsidR="00582955" w:rsidRDefault="00582955">
      <w:pPr>
        <w:rPr>
          <w:ins w:id="43" w:author="Rytis Val" w:date="2015-02-19T19:50:00Z"/>
          <w:rFonts w:ascii="Times New Roman" w:eastAsia="Times New Roman" w:hAnsi="Times New Roman" w:cs="Times New Roman"/>
          <w:sz w:val="22"/>
          <w:szCs w:val="22"/>
        </w:rPr>
      </w:pPr>
    </w:p>
    <w:p w14:paraId="55FA16D4" w14:textId="77777777" w:rsidR="00D57AFD" w:rsidRPr="00CA6239" w:rsidRDefault="00D57AFD">
      <w:pPr>
        <w:rPr>
          <w:rFonts w:ascii="Times New Roman" w:eastAsia="Times New Roman" w:hAnsi="Times New Roman" w:cs="Times New Roman"/>
          <w:sz w:val="22"/>
          <w:szCs w:val="22"/>
        </w:rPr>
      </w:pPr>
    </w:p>
    <w:p w14:paraId="764A9C41" w14:textId="77777777" w:rsidR="00CF2D8F" w:rsidRPr="00CA6239" w:rsidRDefault="00CF2D8F" w:rsidP="00CF2D8F">
      <w:pPr>
        <w:jc w:val="right"/>
        <w:rPr>
          <w:sz w:val="22"/>
          <w:szCs w:val="22"/>
        </w:rPr>
      </w:pPr>
      <w:r w:rsidRPr="00CA6239">
        <w:rPr>
          <w:sz w:val="22"/>
          <w:szCs w:val="22"/>
        </w:rPr>
        <w:t>Paslaugų sutarties priedas Nr. 1</w:t>
      </w:r>
    </w:p>
    <w:p w14:paraId="27595044" w14:textId="77777777" w:rsidR="003E1C1C" w:rsidRPr="00CA6239" w:rsidRDefault="00CF2D8F" w:rsidP="00CF2D8F">
      <w:pPr>
        <w:jc w:val="right"/>
        <w:rPr>
          <w:b/>
          <w:sz w:val="22"/>
          <w:szCs w:val="22"/>
        </w:rPr>
      </w:pPr>
      <w:r w:rsidRPr="00CA6239">
        <w:rPr>
          <w:b/>
          <w:sz w:val="22"/>
          <w:szCs w:val="22"/>
        </w:rPr>
        <w:t>Priedo-užsakymo pavyzdinė forma</w:t>
      </w:r>
    </w:p>
    <w:p w14:paraId="286914D9" w14:textId="77777777" w:rsidR="00CF2D8F" w:rsidRPr="00CA6239" w:rsidRDefault="00CF2D8F" w:rsidP="00CF2D8F">
      <w:pPr>
        <w:jc w:val="right"/>
        <w:rPr>
          <w:sz w:val="22"/>
          <w:szCs w:val="22"/>
        </w:rPr>
      </w:pPr>
    </w:p>
    <w:tbl>
      <w:tblPr>
        <w:tblStyle w:val="a1"/>
        <w:tblW w:w="10079" w:type="dxa"/>
        <w:tblLayout w:type="fixed"/>
        <w:tblLook w:val="0000" w:firstRow="0" w:lastRow="0" w:firstColumn="0" w:lastColumn="0" w:noHBand="0" w:noVBand="0"/>
      </w:tblPr>
      <w:tblGrid>
        <w:gridCol w:w="4395"/>
        <w:gridCol w:w="1425"/>
        <w:gridCol w:w="4259"/>
      </w:tblGrid>
      <w:tr w:rsidR="003E1C1C" w:rsidRPr="00CA6239" w14:paraId="5A488535" w14:textId="77777777">
        <w:trPr>
          <w:trHeight w:val="280"/>
        </w:trPr>
        <w:tc>
          <w:tcPr>
            <w:tcW w:w="4395" w:type="dxa"/>
          </w:tcPr>
          <w:p w14:paraId="6251A1FF" w14:textId="77777777" w:rsidR="003E1C1C" w:rsidRPr="00592C38" w:rsidRDefault="002D46B9">
            <w:pPr>
              <w:widowControl/>
              <w:rPr>
                <w:sz w:val="22"/>
                <w:szCs w:val="22"/>
                <w:highlight w:val="red"/>
              </w:rPr>
            </w:pPr>
            <w:r w:rsidRPr="00592C38">
              <w:rPr>
                <w:rFonts w:ascii="Times New Roman" w:eastAsia="Times New Roman" w:hAnsi="Times New Roman" w:cs="Times New Roman"/>
                <w:sz w:val="22"/>
                <w:szCs w:val="22"/>
                <w:highlight w:val="red"/>
              </w:rPr>
              <w:t>UA</w:t>
            </w:r>
            <w:bookmarkStart w:id="44" w:name="_GoBack"/>
            <w:bookmarkEnd w:id="44"/>
            <w:r w:rsidRPr="00592C38">
              <w:rPr>
                <w:rFonts w:ascii="Times New Roman" w:eastAsia="Times New Roman" w:hAnsi="Times New Roman" w:cs="Times New Roman"/>
                <w:sz w:val="22"/>
                <w:szCs w:val="22"/>
                <w:highlight w:val="red"/>
              </w:rPr>
              <w:t>B „Greita spauda“</w:t>
            </w:r>
          </w:p>
          <w:p w14:paraId="70C09351" w14:textId="77777777" w:rsidR="003E1C1C" w:rsidRPr="00592C38" w:rsidRDefault="002D46B9">
            <w:pPr>
              <w:widowControl/>
              <w:rPr>
                <w:sz w:val="22"/>
                <w:szCs w:val="22"/>
                <w:highlight w:val="red"/>
              </w:rPr>
            </w:pPr>
            <w:r w:rsidRPr="00592C38">
              <w:rPr>
                <w:rFonts w:ascii="Times New Roman" w:eastAsia="Times New Roman" w:hAnsi="Times New Roman" w:cs="Times New Roman"/>
                <w:sz w:val="22"/>
                <w:szCs w:val="22"/>
                <w:highlight w:val="red"/>
              </w:rPr>
              <w:t>Į.k. 300630443</w:t>
            </w:r>
          </w:p>
          <w:p w14:paraId="26E088E8" w14:textId="77777777" w:rsidR="003E1C1C" w:rsidRPr="00592C38" w:rsidRDefault="002D46B9">
            <w:pPr>
              <w:widowControl/>
              <w:rPr>
                <w:sz w:val="22"/>
                <w:szCs w:val="22"/>
                <w:highlight w:val="red"/>
              </w:rPr>
            </w:pPr>
            <w:r w:rsidRPr="00592C38">
              <w:rPr>
                <w:rFonts w:ascii="Times New Roman" w:eastAsia="Times New Roman" w:hAnsi="Times New Roman" w:cs="Times New Roman"/>
                <w:sz w:val="22"/>
                <w:szCs w:val="22"/>
                <w:highlight w:val="red"/>
              </w:rPr>
              <w:t>PVM LT100002798110</w:t>
            </w:r>
          </w:p>
          <w:p w14:paraId="0EF0F723" w14:textId="77777777" w:rsidR="003E1C1C" w:rsidRPr="00CA6239" w:rsidRDefault="002D46B9">
            <w:pPr>
              <w:widowControl/>
              <w:rPr>
                <w:sz w:val="22"/>
                <w:szCs w:val="22"/>
              </w:rPr>
            </w:pPr>
            <w:r w:rsidRPr="00592C38">
              <w:rPr>
                <w:rFonts w:ascii="Times New Roman" w:eastAsia="Times New Roman" w:hAnsi="Times New Roman" w:cs="Times New Roman"/>
                <w:sz w:val="22"/>
                <w:szCs w:val="22"/>
                <w:highlight w:val="red"/>
              </w:rPr>
              <w:t>Šeimyniškių g. 5A, Vilnius</w:t>
            </w:r>
          </w:p>
          <w:p w14:paraId="4D45BECC" w14:textId="77777777" w:rsidR="003E1C1C" w:rsidRPr="00CA6239" w:rsidRDefault="003E1C1C">
            <w:pPr>
              <w:widowControl/>
              <w:rPr>
                <w:sz w:val="22"/>
                <w:szCs w:val="22"/>
              </w:rPr>
            </w:pPr>
          </w:p>
        </w:tc>
        <w:tc>
          <w:tcPr>
            <w:tcW w:w="1425" w:type="dxa"/>
          </w:tcPr>
          <w:p w14:paraId="07B58416" w14:textId="77777777" w:rsidR="003E1C1C" w:rsidRPr="00CA6239" w:rsidRDefault="003E1C1C">
            <w:pPr>
              <w:widowControl/>
              <w:rPr>
                <w:sz w:val="22"/>
                <w:szCs w:val="22"/>
              </w:rPr>
            </w:pPr>
          </w:p>
        </w:tc>
        <w:tc>
          <w:tcPr>
            <w:tcW w:w="4259" w:type="dxa"/>
          </w:tcPr>
          <w:p w14:paraId="5998E9A7" w14:textId="77777777" w:rsidR="003E1C1C" w:rsidRPr="00CA6239" w:rsidRDefault="003E1C1C">
            <w:pPr>
              <w:rPr>
                <w:sz w:val="22"/>
                <w:szCs w:val="22"/>
              </w:rPr>
            </w:pPr>
          </w:p>
        </w:tc>
      </w:tr>
    </w:tbl>
    <w:p w14:paraId="2B2B1E6B" w14:textId="77777777" w:rsidR="003E1C1C" w:rsidRPr="00CA6239" w:rsidRDefault="003E1C1C">
      <w:pPr>
        <w:rPr>
          <w:sz w:val="22"/>
          <w:szCs w:val="22"/>
        </w:rPr>
      </w:pPr>
    </w:p>
    <w:p w14:paraId="303AB262" w14:textId="77777777" w:rsidR="003E1C1C" w:rsidRPr="00CA6239" w:rsidRDefault="003E1C1C">
      <w:pPr>
        <w:rPr>
          <w:sz w:val="22"/>
          <w:szCs w:val="22"/>
        </w:rPr>
      </w:pPr>
    </w:p>
    <w:p w14:paraId="56DA2654" w14:textId="77777777" w:rsidR="003E1C1C" w:rsidRPr="00CA6239" w:rsidRDefault="002D46B9">
      <w:pPr>
        <w:pStyle w:val="Heading3"/>
        <w:tabs>
          <w:tab w:val="left" w:pos="1296"/>
        </w:tabs>
        <w:ind w:left="720" w:hanging="719"/>
        <w:rPr>
          <w:sz w:val="22"/>
          <w:szCs w:val="22"/>
        </w:rPr>
      </w:pPr>
      <w:r w:rsidRPr="00CA6239">
        <w:rPr>
          <w:sz w:val="22"/>
          <w:szCs w:val="22"/>
        </w:rPr>
        <w:t xml:space="preserve">PRIEDAS – UŽSAKYMAS Nr. </w:t>
      </w:r>
      <w:r w:rsidR="00CF2D8F" w:rsidRPr="00CA6239">
        <w:rPr>
          <w:sz w:val="22"/>
          <w:szCs w:val="22"/>
        </w:rPr>
        <w:t>____</w:t>
      </w:r>
    </w:p>
    <w:p w14:paraId="09FD3E5C" w14:textId="77777777" w:rsidR="003E1C1C" w:rsidRPr="00CA6239" w:rsidRDefault="002D46B9">
      <w:pPr>
        <w:jc w:val="center"/>
        <w:rPr>
          <w:sz w:val="22"/>
          <w:szCs w:val="22"/>
        </w:rPr>
      </w:pPr>
      <w:r w:rsidRPr="00CA6239">
        <w:rPr>
          <w:rFonts w:ascii="Times New Roman" w:eastAsia="Times New Roman" w:hAnsi="Times New Roman" w:cs="Times New Roman"/>
          <w:sz w:val="22"/>
          <w:szCs w:val="22"/>
        </w:rPr>
        <w:t>prie 2015 __________  Sutarties Nr. _____________</w:t>
      </w:r>
    </w:p>
    <w:p w14:paraId="534DFABB" w14:textId="77777777" w:rsidR="003E1C1C" w:rsidRPr="00CA6239" w:rsidRDefault="003E1C1C">
      <w:pPr>
        <w:jc w:val="center"/>
        <w:rPr>
          <w:sz w:val="22"/>
          <w:szCs w:val="22"/>
        </w:rPr>
      </w:pPr>
    </w:p>
    <w:p w14:paraId="7198B152" w14:textId="77777777" w:rsidR="003E1C1C" w:rsidRPr="00CA6239" w:rsidRDefault="002D46B9">
      <w:pPr>
        <w:jc w:val="right"/>
        <w:rPr>
          <w:sz w:val="22"/>
          <w:szCs w:val="22"/>
        </w:rPr>
      </w:pPr>
      <w:r w:rsidRPr="00CA6239">
        <w:rPr>
          <w:rFonts w:ascii="Times New Roman" w:eastAsia="Times New Roman" w:hAnsi="Times New Roman" w:cs="Times New Roman"/>
          <w:sz w:val="22"/>
          <w:szCs w:val="22"/>
        </w:rPr>
        <w:t>2015__________</w:t>
      </w:r>
    </w:p>
    <w:p w14:paraId="09D78B62" w14:textId="77777777" w:rsidR="003E1C1C" w:rsidRPr="00CA6239" w:rsidRDefault="002D46B9">
      <w:pPr>
        <w:jc w:val="right"/>
        <w:rPr>
          <w:sz w:val="22"/>
          <w:szCs w:val="22"/>
        </w:rPr>
      </w:pPr>
      <w:r w:rsidRPr="00CA6239">
        <w:rPr>
          <w:rFonts w:ascii="Times New Roman" w:eastAsia="Times New Roman" w:hAnsi="Times New Roman" w:cs="Times New Roman"/>
          <w:sz w:val="22"/>
          <w:szCs w:val="22"/>
        </w:rPr>
        <w:t>Vilnius</w:t>
      </w:r>
    </w:p>
    <w:p w14:paraId="2D0AD3FE" w14:textId="77777777" w:rsidR="003E1C1C" w:rsidRPr="00CA6239" w:rsidRDefault="003E1C1C">
      <w:pPr>
        <w:rPr>
          <w:sz w:val="22"/>
          <w:szCs w:val="22"/>
        </w:rPr>
      </w:pPr>
    </w:p>
    <w:p w14:paraId="13738341" w14:textId="77777777" w:rsidR="003E1C1C" w:rsidRPr="00CA6239" w:rsidRDefault="003E1C1C">
      <w:pPr>
        <w:rPr>
          <w:sz w:val="22"/>
          <w:szCs w:val="22"/>
        </w:rPr>
      </w:pPr>
      <w:bookmarkStart w:id="45" w:name="h.261niu986h80" w:colFirst="0" w:colLast="0"/>
      <w:bookmarkEnd w:id="45"/>
    </w:p>
    <w:tbl>
      <w:tblPr>
        <w:tblStyle w:val="a2"/>
        <w:tblW w:w="9630" w:type="dxa"/>
        <w:tblBorders>
          <w:top w:val="nil"/>
          <w:left w:val="nil"/>
          <w:bottom w:val="nil"/>
          <w:right w:val="nil"/>
          <w:insideH w:val="nil"/>
          <w:insideV w:val="nil"/>
        </w:tblBorders>
        <w:tblLayout w:type="fixed"/>
        <w:tblLook w:val="0600" w:firstRow="0" w:lastRow="0" w:firstColumn="0" w:lastColumn="0" w:noHBand="1" w:noVBand="1"/>
      </w:tblPr>
      <w:tblGrid>
        <w:gridCol w:w="1230"/>
        <w:gridCol w:w="2910"/>
        <w:gridCol w:w="1530"/>
        <w:gridCol w:w="2490"/>
        <w:gridCol w:w="1470"/>
      </w:tblGrid>
      <w:tr w:rsidR="003E1C1C" w:rsidRPr="00CA6239" w14:paraId="0615E782" w14:textId="77777777">
        <w:tc>
          <w:tcPr>
            <w:tcW w:w="1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F0F22" w14:textId="77777777" w:rsidR="003E1C1C" w:rsidRPr="00CA6239" w:rsidRDefault="002D46B9">
            <w:pPr>
              <w:ind w:left="100"/>
              <w:jc w:val="center"/>
              <w:rPr>
                <w:sz w:val="22"/>
                <w:szCs w:val="22"/>
              </w:rPr>
            </w:pPr>
            <w:r w:rsidRPr="00CA6239">
              <w:rPr>
                <w:rFonts w:ascii="Times New Roman" w:eastAsia="Times New Roman" w:hAnsi="Times New Roman" w:cs="Times New Roman"/>
                <w:b/>
                <w:sz w:val="22"/>
                <w:szCs w:val="22"/>
              </w:rPr>
              <w:t>Gaminys</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745FE0" w14:textId="77777777" w:rsidR="003E1C1C" w:rsidRPr="00CA6239" w:rsidRDefault="002D46B9">
            <w:pPr>
              <w:ind w:left="100"/>
              <w:jc w:val="center"/>
              <w:rPr>
                <w:sz w:val="22"/>
                <w:szCs w:val="22"/>
              </w:rPr>
            </w:pPr>
            <w:r w:rsidRPr="00CA6239">
              <w:rPr>
                <w:rFonts w:ascii="Times New Roman" w:eastAsia="Times New Roman" w:hAnsi="Times New Roman" w:cs="Times New Roman"/>
                <w:b/>
                <w:sz w:val="22"/>
                <w:szCs w:val="22"/>
              </w:rPr>
              <w:t>Gaminio charak</w:t>
            </w:r>
            <w:r w:rsidR="00582955">
              <w:rPr>
                <w:rFonts w:ascii="Times New Roman" w:eastAsia="Times New Roman" w:hAnsi="Times New Roman" w:cs="Times New Roman"/>
                <w:b/>
                <w:sz w:val="22"/>
                <w:szCs w:val="22"/>
              </w:rPr>
              <w:t>t</w:t>
            </w:r>
            <w:r w:rsidRPr="00CA6239">
              <w:rPr>
                <w:rFonts w:ascii="Times New Roman" w:eastAsia="Times New Roman" w:hAnsi="Times New Roman" w:cs="Times New Roman"/>
                <w:b/>
                <w:sz w:val="22"/>
                <w:szCs w:val="22"/>
              </w:rPr>
              <w:t>eristika</w:t>
            </w:r>
          </w:p>
        </w:tc>
        <w:tc>
          <w:tcPr>
            <w:tcW w:w="15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8EC3A8" w14:textId="77777777" w:rsidR="003E1C1C" w:rsidRPr="00CA6239" w:rsidRDefault="002D46B9">
            <w:pPr>
              <w:ind w:left="100"/>
              <w:jc w:val="center"/>
              <w:rPr>
                <w:sz w:val="22"/>
                <w:szCs w:val="22"/>
              </w:rPr>
            </w:pPr>
            <w:r w:rsidRPr="00CA6239">
              <w:rPr>
                <w:rFonts w:ascii="Times New Roman" w:eastAsia="Times New Roman" w:hAnsi="Times New Roman" w:cs="Times New Roman"/>
                <w:b/>
                <w:sz w:val="22"/>
                <w:szCs w:val="22"/>
              </w:rPr>
              <w:t>Kiekis, vnt.</w:t>
            </w:r>
          </w:p>
        </w:tc>
        <w:tc>
          <w:tcPr>
            <w:tcW w:w="24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F4CF1D" w14:textId="77777777" w:rsidR="003E1C1C" w:rsidRPr="00CA6239" w:rsidRDefault="002D46B9">
            <w:pPr>
              <w:ind w:left="100"/>
              <w:jc w:val="center"/>
              <w:rPr>
                <w:sz w:val="22"/>
                <w:szCs w:val="22"/>
              </w:rPr>
            </w:pPr>
            <w:r w:rsidRPr="00CA6239">
              <w:rPr>
                <w:rFonts w:ascii="Times New Roman" w:eastAsia="Times New Roman" w:hAnsi="Times New Roman" w:cs="Times New Roman"/>
                <w:b/>
                <w:sz w:val="22"/>
                <w:szCs w:val="22"/>
              </w:rPr>
              <w:t>Vieneto kaina, EUR</w:t>
            </w:r>
          </w:p>
        </w:tc>
        <w:tc>
          <w:tcPr>
            <w:tcW w:w="14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BA3F29" w14:textId="77777777" w:rsidR="003E1C1C" w:rsidRPr="00CA6239" w:rsidRDefault="002D46B9">
            <w:pPr>
              <w:ind w:left="100"/>
              <w:jc w:val="center"/>
              <w:rPr>
                <w:sz w:val="22"/>
                <w:szCs w:val="22"/>
              </w:rPr>
            </w:pPr>
            <w:r w:rsidRPr="00CA6239">
              <w:rPr>
                <w:rFonts w:ascii="Times New Roman" w:eastAsia="Times New Roman" w:hAnsi="Times New Roman" w:cs="Times New Roman"/>
                <w:b/>
                <w:sz w:val="22"/>
                <w:szCs w:val="22"/>
              </w:rPr>
              <w:t>Suma, EUR</w:t>
            </w:r>
          </w:p>
        </w:tc>
      </w:tr>
      <w:tr w:rsidR="003E1C1C" w:rsidRPr="00CA6239" w14:paraId="27489F80" w14:textId="77777777">
        <w:tc>
          <w:tcPr>
            <w:tcW w:w="123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15F1104"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c>
          <w:tcPr>
            <w:tcW w:w="2910" w:type="dxa"/>
            <w:tcBorders>
              <w:bottom w:val="single" w:sz="8" w:space="0" w:color="000000"/>
              <w:right w:val="single" w:sz="8" w:space="0" w:color="000000"/>
            </w:tcBorders>
            <w:tcMar>
              <w:top w:w="100" w:type="dxa"/>
              <w:left w:w="100" w:type="dxa"/>
              <w:bottom w:w="100" w:type="dxa"/>
              <w:right w:w="100" w:type="dxa"/>
            </w:tcMar>
            <w:vAlign w:val="bottom"/>
          </w:tcPr>
          <w:p w14:paraId="071C6F11"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c>
          <w:tcPr>
            <w:tcW w:w="1530" w:type="dxa"/>
            <w:tcBorders>
              <w:bottom w:val="single" w:sz="8" w:space="0" w:color="000000"/>
              <w:right w:val="single" w:sz="8" w:space="0" w:color="000000"/>
            </w:tcBorders>
            <w:tcMar>
              <w:top w:w="100" w:type="dxa"/>
              <w:left w:w="100" w:type="dxa"/>
              <w:bottom w:w="100" w:type="dxa"/>
              <w:right w:w="100" w:type="dxa"/>
            </w:tcMar>
            <w:vAlign w:val="bottom"/>
          </w:tcPr>
          <w:p w14:paraId="68DDA3E2"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c>
          <w:tcPr>
            <w:tcW w:w="2490" w:type="dxa"/>
            <w:tcBorders>
              <w:bottom w:val="single" w:sz="8" w:space="0" w:color="000000"/>
              <w:right w:val="single" w:sz="8" w:space="0" w:color="000000"/>
            </w:tcBorders>
            <w:tcMar>
              <w:top w:w="100" w:type="dxa"/>
              <w:left w:w="100" w:type="dxa"/>
              <w:bottom w:w="100" w:type="dxa"/>
              <w:right w:w="100" w:type="dxa"/>
            </w:tcMar>
            <w:vAlign w:val="bottom"/>
          </w:tcPr>
          <w:p w14:paraId="19E50499"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c>
          <w:tcPr>
            <w:tcW w:w="1470" w:type="dxa"/>
            <w:tcBorders>
              <w:bottom w:val="single" w:sz="8" w:space="0" w:color="000000"/>
              <w:right w:val="single" w:sz="8" w:space="0" w:color="000000"/>
            </w:tcBorders>
            <w:tcMar>
              <w:top w:w="100" w:type="dxa"/>
              <w:left w:w="100" w:type="dxa"/>
              <w:bottom w:w="100" w:type="dxa"/>
              <w:right w:w="100" w:type="dxa"/>
            </w:tcMar>
            <w:vAlign w:val="bottom"/>
          </w:tcPr>
          <w:p w14:paraId="01EE1FDA"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r>
      <w:tr w:rsidR="003E1C1C" w:rsidRPr="00CA6239" w14:paraId="152B13D9" w14:textId="77777777">
        <w:tc>
          <w:tcPr>
            <w:tcW w:w="123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81BB8E9"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c>
          <w:tcPr>
            <w:tcW w:w="2910" w:type="dxa"/>
            <w:tcBorders>
              <w:bottom w:val="single" w:sz="8" w:space="0" w:color="000000"/>
              <w:right w:val="single" w:sz="8" w:space="0" w:color="000000"/>
            </w:tcBorders>
            <w:tcMar>
              <w:top w:w="100" w:type="dxa"/>
              <w:left w:w="100" w:type="dxa"/>
              <w:bottom w:w="100" w:type="dxa"/>
              <w:right w:w="100" w:type="dxa"/>
            </w:tcMar>
            <w:vAlign w:val="bottom"/>
          </w:tcPr>
          <w:p w14:paraId="4A919118"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c>
          <w:tcPr>
            <w:tcW w:w="1530" w:type="dxa"/>
            <w:tcBorders>
              <w:bottom w:val="single" w:sz="8" w:space="0" w:color="000000"/>
              <w:right w:val="single" w:sz="8" w:space="0" w:color="000000"/>
            </w:tcBorders>
            <w:tcMar>
              <w:top w:w="100" w:type="dxa"/>
              <w:left w:w="100" w:type="dxa"/>
              <w:bottom w:w="100" w:type="dxa"/>
              <w:right w:w="100" w:type="dxa"/>
            </w:tcMar>
            <w:vAlign w:val="bottom"/>
          </w:tcPr>
          <w:p w14:paraId="4D782660"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c>
          <w:tcPr>
            <w:tcW w:w="2490" w:type="dxa"/>
            <w:tcBorders>
              <w:bottom w:val="single" w:sz="8" w:space="0" w:color="000000"/>
              <w:right w:val="single" w:sz="8" w:space="0" w:color="000000"/>
            </w:tcBorders>
            <w:tcMar>
              <w:top w:w="100" w:type="dxa"/>
              <w:left w:w="100" w:type="dxa"/>
              <w:bottom w:w="100" w:type="dxa"/>
              <w:right w:w="100" w:type="dxa"/>
            </w:tcMar>
            <w:vAlign w:val="bottom"/>
          </w:tcPr>
          <w:p w14:paraId="156516DB"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c>
          <w:tcPr>
            <w:tcW w:w="1470" w:type="dxa"/>
            <w:tcBorders>
              <w:bottom w:val="single" w:sz="8" w:space="0" w:color="000000"/>
              <w:right w:val="single" w:sz="8" w:space="0" w:color="000000"/>
            </w:tcBorders>
            <w:tcMar>
              <w:top w:w="100" w:type="dxa"/>
              <w:left w:w="100" w:type="dxa"/>
              <w:bottom w:w="100" w:type="dxa"/>
              <w:right w:w="100" w:type="dxa"/>
            </w:tcMar>
            <w:vAlign w:val="bottom"/>
          </w:tcPr>
          <w:p w14:paraId="622A8B33"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r>
      <w:tr w:rsidR="003E1C1C" w:rsidRPr="00CA6239" w14:paraId="73F3F508" w14:textId="77777777">
        <w:tc>
          <w:tcPr>
            <w:tcW w:w="123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0A52A06"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c>
          <w:tcPr>
            <w:tcW w:w="2910" w:type="dxa"/>
            <w:tcBorders>
              <w:bottom w:val="single" w:sz="8" w:space="0" w:color="000000"/>
              <w:right w:val="single" w:sz="8" w:space="0" w:color="000000"/>
            </w:tcBorders>
            <w:tcMar>
              <w:top w:w="100" w:type="dxa"/>
              <w:left w:w="100" w:type="dxa"/>
              <w:bottom w:w="100" w:type="dxa"/>
              <w:right w:w="100" w:type="dxa"/>
            </w:tcMar>
            <w:vAlign w:val="bottom"/>
          </w:tcPr>
          <w:p w14:paraId="4B49F8E1"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c>
          <w:tcPr>
            <w:tcW w:w="4020" w:type="dxa"/>
            <w:gridSpan w:val="2"/>
            <w:tcBorders>
              <w:bottom w:val="single" w:sz="8" w:space="0" w:color="000000"/>
              <w:right w:val="single" w:sz="8" w:space="0" w:color="000000"/>
            </w:tcBorders>
            <w:tcMar>
              <w:top w:w="100" w:type="dxa"/>
              <w:left w:w="100" w:type="dxa"/>
              <w:bottom w:w="100" w:type="dxa"/>
              <w:right w:w="100" w:type="dxa"/>
            </w:tcMar>
            <w:vAlign w:val="bottom"/>
          </w:tcPr>
          <w:p w14:paraId="6FDD9B43" w14:textId="77777777" w:rsidR="003E1C1C" w:rsidRPr="00CA6239" w:rsidRDefault="002D46B9">
            <w:pPr>
              <w:ind w:left="100"/>
              <w:jc w:val="right"/>
              <w:rPr>
                <w:sz w:val="22"/>
                <w:szCs w:val="22"/>
              </w:rPr>
            </w:pPr>
            <w:r w:rsidRPr="00CA6239">
              <w:rPr>
                <w:rFonts w:ascii="Times New Roman" w:eastAsia="Times New Roman" w:hAnsi="Times New Roman" w:cs="Times New Roman"/>
                <w:b/>
                <w:sz w:val="22"/>
                <w:szCs w:val="22"/>
              </w:rPr>
              <w:t>Suma iš viso</w:t>
            </w:r>
            <w:r w:rsidR="00582955">
              <w:rPr>
                <w:rFonts w:ascii="Times New Roman" w:eastAsia="Times New Roman" w:hAnsi="Times New Roman" w:cs="Times New Roman"/>
                <w:b/>
                <w:sz w:val="22"/>
                <w:szCs w:val="22"/>
              </w:rPr>
              <w:t>:</w:t>
            </w:r>
          </w:p>
        </w:tc>
        <w:tc>
          <w:tcPr>
            <w:tcW w:w="1470" w:type="dxa"/>
            <w:tcBorders>
              <w:bottom w:val="single" w:sz="8" w:space="0" w:color="000000"/>
              <w:right w:val="single" w:sz="8" w:space="0" w:color="000000"/>
            </w:tcBorders>
            <w:tcMar>
              <w:top w:w="100" w:type="dxa"/>
              <w:left w:w="100" w:type="dxa"/>
              <w:bottom w:w="100" w:type="dxa"/>
              <w:right w:w="100" w:type="dxa"/>
            </w:tcMar>
            <w:vAlign w:val="bottom"/>
          </w:tcPr>
          <w:p w14:paraId="239A5D24"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r>
      <w:tr w:rsidR="003E1C1C" w:rsidRPr="00CA6239" w14:paraId="2909EB4F" w14:textId="77777777">
        <w:tc>
          <w:tcPr>
            <w:tcW w:w="123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10C34A1"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c>
          <w:tcPr>
            <w:tcW w:w="2910" w:type="dxa"/>
            <w:tcBorders>
              <w:bottom w:val="single" w:sz="8" w:space="0" w:color="000000"/>
              <w:right w:val="single" w:sz="8" w:space="0" w:color="000000"/>
            </w:tcBorders>
            <w:tcMar>
              <w:top w:w="100" w:type="dxa"/>
              <w:left w:w="100" w:type="dxa"/>
              <w:bottom w:w="100" w:type="dxa"/>
              <w:right w:w="100" w:type="dxa"/>
            </w:tcMar>
            <w:vAlign w:val="bottom"/>
          </w:tcPr>
          <w:p w14:paraId="7C4C0716"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c>
          <w:tcPr>
            <w:tcW w:w="4020" w:type="dxa"/>
            <w:gridSpan w:val="2"/>
            <w:tcBorders>
              <w:bottom w:val="single" w:sz="8" w:space="0" w:color="000000"/>
              <w:right w:val="single" w:sz="8" w:space="0" w:color="000000"/>
            </w:tcBorders>
            <w:tcMar>
              <w:top w:w="100" w:type="dxa"/>
              <w:left w:w="100" w:type="dxa"/>
              <w:bottom w:w="100" w:type="dxa"/>
              <w:right w:w="100" w:type="dxa"/>
            </w:tcMar>
            <w:vAlign w:val="bottom"/>
          </w:tcPr>
          <w:p w14:paraId="0BB8C7EA" w14:textId="77777777" w:rsidR="003E1C1C" w:rsidRPr="00CA6239" w:rsidRDefault="002D46B9">
            <w:pPr>
              <w:ind w:left="100"/>
              <w:jc w:val="right"/>
              <w:rPr>
                <w:sz w:val="22"/>
                <w:szCs w:val="22"/>
              </w:rPr>
            </w:pPr>
            <w:r w:rsidRPr="00CA6239">
              <w:rPr>
                <w:rFonts w:ascii="Times New Roman" w:eastAsia="Times New Roman" w:hAnsi="Times New Roman" w:cs="Times New Roman"/>
                <w:b/>
                <w:sz w:val="22"/>
                <w:szCs w:val="22"/>
              </w:rPr>
              <w:t>PVM</w:t>
            </w:r>
            <w:r w:rsidR="00582955">
              <w:rPr>
                <w:rFonts w:ascii="Times New Roman" w:eastAsia="Times New Roman" w:hAnsi="Times New Roman" w:cs="Times New Roman"/>
                <w:b/>
                <w:sz w:val="22"/>
                <w:szCs w:val="22"/>
              </w:rPr>
              <w:t>:</w:t>
            </w:r>
          </w:p>
        </w:tc>
        <w:tc>
          <w:tcPr>
            <w:tcW w:w="1470" w:type="dxa"/>
            <w:tcBorders>
              <w:bottom w:val="single" w:sz="8" w:space="0" w:color="000000"/>
              <w:right w:val="single" w:sz="8" w:space="0" w:color="000000"/>
            </w:tcBorders>
            <w:tcMar>
              <w:top w:w="100" w:type="dxa"/>
              <w:left w:w="100" w:type="dxa"/>
              <w:bottom w:w="100" w:type="dxa"/>
              <w:right w:w="100" w:type="dxa"/>
            </w:tcMar>
            <w:vAlign w:val="bottom"/>
          </w:tcPr>
          <w:p w14:paraId="4ADA054B"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r>
      <w:tr w:rsidR="003E1C1C" w:rsidRPr="00CA6239" w14:paraId="201C1639" w14:textId="77777777">
        <w:tc>
          <w:tcPr>
            <w:tcW w:w="123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C95001A"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c>
          <w:tcPr>
            <w:tcW w:w="2910" w:type="dxa"/>
            <w:tcBorders>
              <w:bottom w:val="single" w:sz="8" w:space="0" w:color="000000"/>
              <w:right w:val="single" w:sz="8" w:space="0" w:color="000000"/>
            </w:tcBorders>
            <w:tcMar>
              <w:top w:w="100" w:type="dxa"/>
              <w:left w:w="100" w:type="dxa"/>
              <w:bottom w:w="100" w:type="dxa"/>
              <w:right w:w="100" w:type="dxa"/>
            </w:tcMar>
            <w:vAlign w:val="bottom"/>
          </w:tcPr>
          <w:p w14:paraId="7B31CD71"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c>
          <w:tcPr>
            <w:tcW w:w="4020" w:type="dxa"/>
            <w:gridSpan w:val="2"/>
            <w:tcBorders>
              <w:bottom w:val="single" w:sz="8" w:space="0" w:color="000000"/>
              <w:right w:val="single" w:sz="8" w:space="0" w:color="000000"/>
            </w:tcBorders>
            <w:tcMar>
              <w:top w:w="100" w:type="dxa"/>
              <w:left w:w="100" w:type="dxa"/>
              <w:bottom w:w="100" w:type="dxa"/>
              <w:right w:w="100" w:type="dxa"/>
            </w:tcMar>
            <w:vAlign w:val="bottom"/>
          </w:tcPr>
          <w:p w14:paraId="40A36CC0" w14:textId="77777777" w:rsidR="003E1C1C" w:rsidRPr="00CA6239" w:rsidRDefault="002D46B9">
            <w:pPr>
              <w:ind w:left="100"/>
              <w:jc w:val="right"/>
              <w:rPr>
                <w:sz w:val="22"/>
                <w:szCs w:val="22"/>
              </w:rPr>
            </w:pPr>
            <w:r w:rsidRPr="00CA6239">
              <w:rPr>
                <w:rFonts w:ascii="Times New Roman" w:eastAsia="Times New Roman" w:hAnsi="Times New Roman" w:cs="Times New Roman"/>
                <w:b/>
                <w:sz w:val="22"/>
                <w:szCs w:val="22"/>
              </w:rPr>
              <w:t>Suma su PVM</w:t>
            </w:r>
            <w:r w:rsidR="00582955">
              <w:rPr>
                <w:rFonts w:ascii="Times New Roman" w:eastAsia="Times New Roman" w:hAnsi="Times New Roman" w:cs="Times New Roman"/>
                <w:b/>
                <w:sz w:val="22"/>
                <w:szCs w:val="22"/>
              </w:rPr>
              <w:t>:</w:t>
            </w:r>
          </w:p>
        </w:tc>
        <w:tc>
          <w:tcPr>
            <w:tcW w:w="1470" w:type="dxa"/>
            <w:tcBorders>
              <w:bottom w:val="single" w:sz="8" w:space="0" w:color="000000"/>
              <w:right w:val="single" w:sz="8" w:space="0" w:color="000000"/>
            </w:tcBorders>
            <w:tcMar>
              <w:top w:w="100" w:type="dxa"/>
              <w:left w:w="100" w:type="dxa"/>
              <w:bottom w:w="100" w:type="dxa"/>
              <w:right w:w="100" w:type="dxa"/>
            </w:tcMar>
            <w:vAlign w:val="bottom"/>
          </w:tcPr>
          <w:p w14:paraId="588FCF99" w14:textId="77777777" w:rsidR="003E1C1C" w:rsidRPr="00CA6239" w:rsidRDefault="002D46B9">
            <w:pPr>
              <w:ind w:left="100"/>
              <w:rPr>
                <w:sz w:val="22"/>
                <w:szCs w:val="22"/>
              </w:rPr>
            </w:pPr>
            <w:r w:rsidRPr="00CA6239">
              <w:rPr>
                <w:rFonts w:ascii="Times New Roman" w:eastAsia="Times New Roman" w:hAnsi="Times New Roman" w:cs="Times New Roman"/>
                <w:sz w:val="22"/>
                <w:szCs w:val="22"/>
              </w:rPr>
              <w:t xml:space="preserve"> </w:t>
            </w:r>
          </w:p>
        </w:tc>
      </w:tr>
    </w:tbl>
    <w:p w14:paraId="708D42EC" w14:textId="77777777" w:rsidR="003E1C1C" w:rsidRPr="00CA6239" w:rsidRDefault="003E1C1C">
      <w:pPr>
        <w:rPr>
          <w:sz w:val="22"/>
          <w:szCs w:val="22"/>
        </w:rPr>
      </w:pPr>
      <w:bookmarkStart w:id="46" w:name="h.gjdgxs" w:colFirst="0" w:colLast="0"/>
      <w:bookmarkEnd w:id="46"/>
    </w:p>
    <w:p w14:paraId="764D5D1B" w14:textId="77777777" w:rsidR="003E1C1C" w:rsidRPr="00CA6239" w:rsidRDefault="003E1C1C">
      <w:pPr>
        <w:rPr>
          <w:sz w:val="22"/>
          <w:szCs w:val="22"/>
        </w:rPr>
      </w:pPr>
    </w:p>
    <w:p w14:paraId="10F9BAF0" w14:textId="77777777" w:rsidR="003E1C1C" w:rsidRPr="00CA6239" w:rsidRDefault="002D46B9">
      <w:pPr>
        <w:rPr>
          <w:sz w:val="22"/>
          <w:szCs w:val="22"/>
        </w:rPr>
      </w:pPr>
      <w:r w:rsidRPr="00CA6239">
        <w:rPr>
          <w:rFonts w:ascii="Times New Roman" w:eastAsia="Times New Roman" w:hAnsi="Times New Roman" w:cs="Times New Roman"/>
          <w:sz w:val="22"/>
          <w:szCs w:val="22"/>
        </w:rPr>
        <w:t xml:space="preserve">Maketo, informacijos ir darbinės medžiagos pateikimo terminas: ________d.d. </w:t>
      </w:r>
    </w:p>
    <w:p w14:paraId="578552D7" w14:textId="77777777" w:rsidR="003E1C1C" w:rsidRPr="00CA6239" w:rsidRDefault="003E1C1C">
      <w:pPr>
        <w:rPr>
          <w:sz w:val="22"/>
          <w:szCs w:val="22"/>
        </w:rPr>
      </w:pPr>
    </w:p>
    <w:p w14:paraId="30C7F127" w14:textId="77777777" w:rsidR="003E1C1C" w:rsidRPr="00CA6239" w:rsidRDefault="002D46B9">
      <w:pPr>
        <w:rPr>
          <w:sz w:val="22"/>
          <w:szCs w:val="22"/>
        </w:rPr>
      </w:pPr>
      <w:r w:rsidRPr="00CA6239">
        <w:rPr>
          <w:rFonts w:ascii="Times New Roman" w:eastAsia="Times New Roman" w:hAnsi="Times New Roman" w:cs="Times New Roman"/>
          <w:sz w:val="22"/>
          <w:szCs w:val="22"/>
        </w:rPr>
        <w:t>Atlikimo terminas: _____d.d. nuo galutinio maketo patvirtinimo raštu.</w:t>
      </w:r>
    </w:p>
    <w:p w14:paraId="017B1FFE" w14:textId="77777777" w:rsidR="003E1C1C" w:rsidRPr="00CA6239" w:rsidRDefault="003E1C1C">
      <w:pPr>
        <w:rPr>
          <w:sz w:val="22"/>
          <w:szCs w:val="22"/>
        </w:rPr>
      </w:pPr>
    </w:p>
    <w:p w14:paraId="6B86F6F0" w14:textId="77777777" w:rsidR="003E1C1C" w:rsidRPr="00CA6239" w:rsidRDefault="002D46B9">
      <w:pPr>
        <w:rPr>
          <w:sz w:val="22"/>
          <w:szCs w:val="22"/>
        </w:rPr>
      </w:pPr>
      <w:r w:rsidRPr="00CA6239">
        <w:rPr>
          <w:rFonts w:ascii="Times New Roman" w:eastAsia="Times New Roman" w:hAnsi="Times New Roman" w:cs="Times New Roman"/>
          <w:sz w:val="22"/>
          <w:szCs w:val="22"/>
        </w:rPr>
        <w:t>Produkcija pristatoma:</w:t>
      </w:r>
      <w:r w:rsidRPr="00CA6239">
        <w:rPr>
          <w:rFonts w:ascii="Times New Roman" w:eastAsia="Times New Roman" w:hAnsi="Times New Roman" w:cs="Times New Roman"/>
          <w:i/>
          <w:sz w:val="22"/>
          <w:szCs w:val="22"/>
        </w:rPr>
        <w:t xml:space="preserve"> _________________________________________________</w:t>
      </w:r>
    </w:p>
    <w:p w14:paraId="33BC40B6" w14:textId="77777777" w:rsidR="003E1C1C" w:rsidRPr="00CA6239" w:rsidRDefault="003E1C1C">
      <w:pPr>
        <w:rPr>
          <w:sz w:val="22"/>
          <w:szCs w:val="22"/>
        </w:rPr>
      </w:pPr>
    </w:p>
    <w:p w14:paraId="580B5E4F" w14:textId="77777777" w:rsidR="003E1C1C" w:rsidRPr="00CA6239" w:rsidRDefault="002D46B9">
      <w:pPr>
        <w:rPr>
          <w:sz w:val="22"/>
          <w:szCs w:val="22"/>
        </w:rPr>
      </w:pPr>
      <w:r w:rsidRPr="00CA6239">
        <w:rPr>
          <w:rFonts w:ascii="Times New Roman" w:eastAsia="Times New Roman" w:hAnsi="Times New Roman" w:cs="Times New Roman"/>
          <w:sz w:val="22"/>
          <w:szCs w:val="22"/>
        </w:rPr>
        <w:t>Užsakovo kontaktinis asmuo: ___________________________________________</w:t>
      </w:r>
    </w:p>
    <w:p w14:paraId="472DCE85" w14:textId="77777777" w:rsidR="003E1C1C" w:rsidRPr="00CA6239" w:rsidRDefault="003E1C1C">
      <w:pPr>
        <w:rPr>
          <w:sz w:val="22"/>
          <w:szCs w:val="22"/>
        </w:rPr>
      </w:pPr>
    </w:p>
    <w:p w14:paraId="4358ABA5" w14:textId="77777777" w:rsidR="003E1C1C" w:rsidRPr="00CA6239" w:rsidRDefault="003E1C1C">
      <w:pPr>
        <w:rPr>
          <w:sz w:val="22"/>
          <w:szCs w:val="22"/>
        </w:rPr>
      </w:pPr>
    </w:p>
    <w:p w14:paraId="3BBD9EED" w14:textId="77777777" w:rsidR="003E1C1C" w:rsidRPr="00CA6239" w:rsidRDefault="003E1C1C">
      <w:pPr>
        <w:jc w:val="right"/>
        <w:rPr>
          <w:sz w:val="22"/>
          <w:szCs w:val="22"/>
        </w:rPr>
      </w:pPr>
    </w:p>
    <w:p w14:paraId="7486B699" w14:textId="77777777" w:rsidR="003E1C1C" w:rsidRPr="00CA6239" w:rsidRDefault="002D46B9">
      <w:pPr>
        <w:rPr>
          <w:sz w:val="22"/>
          <w:szCs w:val="22"/>
        </w:rPr>
      </w:pPr>
      <w:r w:rsidRPr="00CA6239">
        <w:rPr>
          <w:rFonts w:ascii="Times New Roman" w:eastAsia="Times New Roman" w:hAnsi="Times New Roman" w:cs="Times New Roman"/>
          <w:i/>
          <w:sz w:val="22"/>
          <w:szCs w:val="22"/>
        </w:rPr>
        <w:t xml:space="preserve">  </w:t>
      </w:r>
    </w:p>
    <w:tbl>
      <w:tblPr>
        <w:tblStyle w:val="a3"/>
        <w:tblW w:w="10079" w:type="dxa"/>
        <w:tblLayout w:type="fixed"/>
        <w:tblLook w:val="0000" w:firstRow="0" w:lastRow="0" w:firstColumn="0" w:lastColumn="0" w:noHBand="0" w:noVBand="0"/>
      </w:tblPr>
      <w:tblGrid>
        <w:gridCol w:w="4395"/>
        <w:gridCol w:w="1410"/>
        <w:gridCol w:w="4274"/>
      </w:tblGrid>
      <w:tr w:rsidR="003E1C1C" w:rsidRPr="00CA6239" w14:paraId="03C2422F" w14:textId="77777777">
        <w:trPr>
          <w:trHeight w:val="260"/>
        </w:trPr>
        <w:tc>
          <w:tcPr>
            <w:tcW w:w="4395" w:type="dxa"/>
          </w:tcPr>
          <w:p w14:paraId="6F17F6E0" w14:textId="77777777" w:rsidR="003E1C1C" w:rsidRPr="00CA6239" w:rsidRDefault="002D46B9">
            <w:pPr>
              <w:widowControl/>
              <w:rPr>
                <w:sz w:val="22"/>
                <w:szCs w:val="22"/>
              </w:rPr>
            </w:pPr>
            <w:r w:rsidRPr="00CA6239">
              <w:rPr>
                <w:rFonts w:ascii="Times New Roman" w:eastAsia="Times New Roman" w:hAnsi="Times New Roman" w:cs="Times New Roman"/>
                <w:sz w:val="22"/>
                <w:szCs w:val="22"/>
              </w:rPr>
              <w:t>Sudarė:</w:t>
            </w:r>
          </w:p>
          <w:p w14:paraId="0566F3C7" w14:textId="77777777" w:rsidR="003E1C1C" w:rsidRPr="00CA6239" w:rsidRDefault="003E1C1C">
            <w:pPr>
              <w:widowControl/>
              <w:rPr>
                <w:sz w:val="22"/>
                <w:szCs w:val="22"/>
              </w:rPr>
            </w:pPr>
          </w:p>
          <w:p w14:paraId="59A2CB45" w14:textId="77777777" w:rsidR="003E1C1C" w:rsidRPr="00CA6239" w:rsidRDefault="003E1C1C">
            <w:pPr>
              <w:widowControl/>
              <w:rPr>
                <w:sz w:val="22"/>
                <w:szCs w:val="22"/>
              </w:rPr>
            </w:pPr>
          </w:p>
          <w:p w14:paraId="555CF5D3" w14:textId="77777777" w:rsidR="003E1C1C" w:rsidRPr="00CA6239" w:rsidRDefault="002D46B9">
            <w:pPr>
              <w:widowControl/>
              <w:rPr>
                <w:sz w:val="22"/>
                <w:szCs w:val="22"/>
              </w:rPr>
            </w:pPr>
            <w:r w:rsidRPr="00CA6239">
              <w:rPr>
                <w:rFonts w:ascii="Times New Roman" w:eastAsia="Times New Roman" w:hAnsi="Times New Roman" w:cs="Times New Roman"/>
                <w:sz w:val="22"/>
                <w:szCs w:val="22"/>
              </w:rPr>
              <w:t xml:space="preserve">Tel.: </w:t>
            </w:r>
          </w:p>
          <w:p w14:paraId="6A4F7EBC" w14:textId="77777777" w:rsidR="003E1C1C" w:rsidRPr="00CA6239" w:rsidRDefault="002D46B9">
            <w:pPr>
              <w:widowControl/>
              <w:rPr>
                <w:sz w:val="22"/>
                <w:szCs w:val="22"/>
              </w:rPr>
            </w:pPr>
            <w:r w:rsidRPr="00CA6239">
              <w:rPr>
                <w:rFonts w:ascii="Times New Roman" w:eastAsia="Times New Roman" w:hAnsi="Times New Roman" w:cs="Times New Roman"/>
                <w:sz w:val="22"/>
                <w:szCs w:val="22"/>
              </w:rPr>
              <w:t xml:space="preserve">E-paštas: </w:t>
            </w:r>
          </w:p>
        </w:tc>
        <w:tc>
          <w:tcPr>
            <w:tcW w:w="1410" w:type="dxa"/>
          </w:tcPr>
          <w:p w14:paraId="06BDDF65" w14:textId="77777777" w:rsidR="003E1C1C" w:rsidRPr="00CA6239" w:rsidRDefault="002D46B9">
            <w:pPr>
              <w:widowControl/>
              <w:rPr>
                <w:sz w:val="22"/>
                <w:szCs w:val="22"/>
              </w:rPr>
            </w:pPr>
            <w:r w:rsidRPr="00CA6239">
              <w:rPr>
                <w:rFonts w:ascii="Times New Roman" w:eastAsia="Times New Roman" w:hAnsi="Times New Roman" w:cs="Times New Roman"/>
                <w:sz w:val="22"/>
                <w:szCs w:val="22"/>
              </w:rPr>
              <w:t xml:space="preserve">        </w:t>
            </w:r>
          </w:p>
        </w:tc>
        <w:tc>
          <w:tcPr>
            <w:tcW w:w="4274" w:type="dxa"/>
          </w:tcPr>
          <w:p w14:paraId="3D2FEB27" w14:textId="77777777" w:rsidR="003E1C1C" w:rsidRPr="00CA6239" w:rsidRDefault="002D46B9">
            <w:pPr>
              <w:widowControl/>
              <w:rPr>
                <w:sz w:val="22"/>
                <w:szCs w:val="22"/>
              </w:rPr>
            </w:pPr>
            <w:r w:rsidRPr="00CA6239">
              <w:rPr>
                <w:rFonts w:ascii="Times New Roman" w:eastAsia="Times New Roman" w:hAnsi="Times New Roman" w:cs="Times New Roman"/>
                <w:sz w:val="22"/>
                <w:szCs w:val="22"/>
              </w:rPr>
              <w:t xml:space="preserve">                                Pasiūlymą tvirtinu:</w:t>
            </w:r>
          </w:p>
          <w:p w14:paraId="725CF941" w14:textId="77777777" w:rsidR="003E1C1C" w:rsidRPr="00CA6239" w:rsidRDefault="003E1C1C">
            <w:pPr>
              <w:widowControl/>
              <w:rPr>
                <w:sz w:val="22"/>
                <w:szCs w:val="22"/>
              </w:rPr>
            </w:pPr>
          </w:p>
          <w:p w14:paraId="73D31464" w14:textId="77777777" w:rsidR="003E1C1C" w:rsidRPr="00CA6239" w:rsidRDefault="003E1C1C">
            <w:pPr>
              <w:widowControl/>
              <w:rPr>
                <w:sz w:val="22"/>
                <w:szCs w:val="22"/>
              </w:rPr>
            </w:pPr>
          </w:p>
        </w:tc>
      </w:tr>
    </w:tbl>
    <w:p w14:paraId="4E71B04F" w14:textId="77777777" w:rsidR="003E1C1C" w:rsidRPr="00CA6239" w:rsidRDefault="003E1C1C">
      <w:pPr>
        <w:rPr>
          <w:sz w:val="22"/>
          <w:szCs w:val="22"/>
        </w:rPr>
      </w:pPr>
    </w:p>
    <w:p w14:paraId="7A85991E" w14:textId="77777777" w:rsidR="003E1C1C" w:rsidRPr="00CA6239" w:rsidRDefault="003E1C1C">
      <w:pPr>
        <w:jc w:val="both"/>
        <w:rPr>
          <w:sz w:val="22"/>
          <w:szCs w:val="22"/>
        </w:rPr>
      </w:pPr>
    </w:p>
    <w:p w14:paraId="72500C9B" w14:textId="77777777" w:rsidR="003E1C1C" w:rsidRPr="00CA6239" w:rsidRDefault="003E1C1C">
      <w:pPr>
        <w:rPr>
          <w:sz w:val="22"/>
          <w:szCs w:val="22"/>
        </w:rPr>
      </w:pPr>
    </w:p>
    <w:p w14:paraId="04008821" w14:textId="77777777" w:rsidR="003E1C1C" w:rsidRPr="00CA6239" w:rsidRDefault="003E1C1C">
      <w:pPr>
        <w:rPr>
          <w:sz w:val="22"/>
          <w:szCs w:val="22"/>
        </w:rPr>
      </w:pPr>
    </w:p>
    <w:sectPr w:rsidR="003E1C1C" w:rsidRPr="00CA6239" w:rsidSect="00D64217">
      <w:footerReference w:type="default" r:id="rId10"/>
      <w:pgSz w:w="11906" w:h="16838"/>
      <w:pgMar w:top="1134" w:right="567" w:bottom="1134" w:left="1701" w:header="567" w:footer="267" w:gutter="0"/>
      <w:cols w:space="12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lvinas" w:date="2015-07-27T09:25:00Z" w:initials="E">
    <w:p w14:paraId="2624A8B2" w14:textId="77777777" w:rsidR="005F5084" w:rsidRDefault="005F5084">
      <w:pPr>
        <w:pStyle w:val="CommentText"/>
      </w:pPr>
      <w:r>
        <w:rPr>
          <w:rStyle w:val="CommentReference"/>
        </w:rPr>
        <w:annotationRef/>
      </w:r>
      <w:r>
        <w:t>Company name</w:t>
      </w:r>
    </w:p>
  </w:comment>
  <w:comment w:id="2" w:author="Elvinas" w:date="2015-07-27T09:25:00Z" w:initials="E">
    <w:p w14:paraId="67687FAA" w14:textId="77777777" w:rsidR="005F5084" w:rsidRDefault="005F5084">
      <w:pPr>
        <w:pStyle w:val="CommentText"/>
      </w:pPr>
      <w:r>
        <w:rPr>
          <w:rStyle w:val="CommentReference"/>
        </w:rPr>
        <w:annotationRef/>
      </w:r>
      <w:r>
        <w:t xml:space="preserve">Company‘s </w:t>
      </w:r>
      <w:r>
        <w:t>code</w:t>
      </w:r>
    </w:p>
  </w:comment>
  <w:comment w:id="3" w:author="Elvinas" w:date="2015-07-27T09:25:00Z" w:initials="E">
    <w:p w14:paraId="2EF69625" w14:textId="20EEAEFC" w:rsidR="005F5084" w:rsidRDefault="005F5084">
      <w:pPr>
        <w:pStyle w:val="CommentText"/>
      </w:pPr>
      <w:r>
        <w:rPr>
          <w:rStyle w:val="CommentReference"/>
        </w:rPr>
        <w:annotationRef/>
      </w:r>
      <w:r>
        <w:t>Company‘s address</w:t>
      </w:r>
      <w:r w:rsidR="009C0400">
        <w:t xml:space="preserve"> (Street, house number, city)</w:t>
      </w:r>
    </w:p>
  </w:comment>
  <w:comment w:id="4" w:author="Elvinas" w:date="2015-07-27T09:26:00Z" w:initials="E">
    <w:p w14:paraId="44EAC6CF" w14:textId="7FBBBBC8" w:rsidR="005F5084" w:rsidRDefault="005F5084">
      <w:pPr>
        <w:pStyle w:val="CommentText"/>
      </w:pPr>
      <w:r>
        <w:rPr>
          <w:rStyle w:val="CommentReference"/>
        </w:rPr>
        <w:annotationRef/>
      </w:r>
      <w:r>
        <w:t xml:space="preserve">Person signing contract </w:t>
      </w:r>
      <w:r w:rsidR="009C0400">
        <w:t>(first name lastname)</w:t>
      </w:r>
    </w:p>
  </w:comment>
  <w:comment w:id="5" w:author="Elvinas" w:date="2015-07-27T09:31:00Z" w:initials="E">
    <w:p w14:paraId="7DD9C3F8" w14:textId="77777777" w:rsidR="00592C38" w:rsidRDefault="00592C38">
      <w:pPr>
        <w:pStyle w:val="CommentText"/>
      </w:pPr>
      <w:r>
        <w:rPr>
          <w:rStyle w:val="CommentReference"/>
        </w:rPr>
        <w:annotationRef/>
      </w:r>
      <w:r>
        <w:t xml:space="preserve">Customer‘s </w:t>
      </w:r>
      <w:r>
        <w:t>company name</w:t>
      </w:r>
    </w:p>
  </w:comment>
  <w:comment w:id="6" w:author="Elvinas" w:date="2015-07-27T09:31:00Z" w:initials="E">
    <w:p w14:paraId="263FF9F4" w14:textId="77777777" w:rsidR="00592C38" w:rsidRDefault="00592C38">
      <w:pPr>
        <w:pStyle w:val="CommentText"/>
      </w:pPr>
      <w:r>
        <w:rPr>
          <w:rStyle w:val="CommentReference"/>
        </w:rPr>
        <w:annotationRef/>
      </w:r>
      <w:r>
        <w:rPr>
          <w:rStyle w:val="CommentReference"/>
        </w:rPr>
        <w:annotationRef/>
      </w:r>
      <w:r>
        <w:t xml:space="preserve">Customer‘s </w:t>
      </w:r>
      <w:r>
        <w:t>company‘s code</w:t>
      </w:r>
    </w:p>
  </w:comment>
  <w:comment w:id="7" w:author="Elvinas" w:date="2015-07-27T09:30:00Z" w:initials="E">
    <w:p w14:paraId="7F64DF07" w14:textId="4B3D5855" w:rsidR="00592C38" w:rsidRDefault="00592C38">
      <w:pPr>
        <w:pStyle w:val="CommentText"/>
      </w:pPr>
      <w:r>
        <w:rPr>
          <w:rStyle w:val="CommentReference"/>
        </w:rPr>
        <w:annotationRef/>
      </w:r>
      <w:r>
        <w:rPr>
          <w:rStyle w:val="CommentReference"/>
        </w:rPr>
        <w:annotationRef/>
      </w:r>
      <w:r>
        <w:t>Customer‘s address</w:t>
      </w:r>
      <w:r w:rsidR="009C0400">
        <w:t xml:space="preserve"> </w:t>
      </w:r>
      <w:r w:rsidR="009C0400">
        <w:t>(Street, house number, city)</w:t>
      </w:r>
    </w:p>
  </w:comment>
  <w:comment w:id="8" w:author="Elvinas" w:date="2015-07-27T09:30:00Z" w:initials="E">
    <w:p w14:paraId="5BCD0421" w14:textId="0B7283A2" w:rsidR="005F5084" w:rsidRDefault="005F5084">
      <w:pPr>
        <w:pStyle w:val="CommentText"/>
      </w:pPr>
      <w:r>
        <w:rPr>
          <w:rStyle w:val="CommentReference"/>
        </w:rPr>
        <w:annotationRef/>
      </w:r>
      <w:r>
        <w:t>Customer employee‘s name</w:t>
      </w:r>
      <w:r w:rsidR="009C0400">
        <w:t xml:space="preserve"> (first name last name)</w:t>
      </w:r>
    </w:p>
  </w:comment>
  <w:comment w:id="9" w:author="Elvinas" w:date="2015-07-27T10:03:00Z" w:initials="E">
    <w:p w14:paraId="1673DC93" w14:textId="1D06EB31" w:rsidR="002F6951" w:rsidRDefault="002F6951">
      <w:pPr>
        <w:pStyle w:val="CommentText"/>
      </w:pPr>
      <w:r>
        <w:rPr>
          <w:rStyle w:val="CommentReference"/>
        </w:rPr>
        <w:annotationRef/>
      </w:r>
      <w:r>
        <w:t xml:space="preserve">Company‘s </w:t>
      </w:r>
      <w:r>
        <w:t>address</w:t>
      </w:r>
    </w:p>
  </w:comment>
  <w:comment w:id="10" w:author="Elvinas" w:date="2015-07-27T09:24:00Z" w:initials="E">
    <w:p w14:paraId="6324581A" w14:textId="77777777" w:rsidR="005F5084" w:rsidRDefault="005F5084">
      <w:pPr>
        <w:pStyle w:val="CommentText"/>
      </w:pPr>
      <w:r>
        <w:rPr>
          <w:rStyle w:val="CommentReference"/>
        </w:rPr>
        <w:annotationRef/>
      </w:r>
      <w:r>
        <w:t>Fax</w:t>
      </w:r>
    </w:p>
  </w:comment>
  <w:comment w:id="11" w:author="Elvinas" w:date="2015-07-27T09:24:00Z" w:initials="E">
    <w:p w14:paraId="0454CFCA" w14:textId="77777777" w:rsidR="005F5084" w:rsidRDefault="005F5084">
      <w:pPr>
        <w:pStyle w:val="CommentText"/>
      </w:pPr>
      <w:r>
        <w:rPr>
          <w:rStyle w:val="CommentReference"/>
        </w:rPr>
        <w:annotationRef/>
      </w:r>
      <w:r>
        <w:t>email</w:t>
      </w:r>
    </w:p>
  </w:comment>
  <w:comment w:id="12" w:author="Elvinas" w:date="2015-07-27T09:28:00Z" w:initials="E">
    <w:p w14:paraId="44B432E7" w14:textId="77777777" w:rsidR="005F5084" w:rsidRDefault="005F5084">
      <w:pPr>
        <w:pStyle w:val="CommentText"/>
      </w:pPr>
      <w:r>
        <w:rPr>
          <w:rStyle w:val="CommentReference"/>
        </w:rPr>
        <w:annotationRef/>
      </w:r>
      <w:r>
        <w:t xml:space="preserve">Customer‘s </w:t>
      </w:r>
      <w:r>
        <w:t>email</w:t>
      </w:r>
    </w:p>
  </w:comment>
  <w:comment w:id="13" w:author="Elvinas" w:date="2015-07-27T09:28:00Z" w:initials="E">
    <w:p w14:paraId="50119C70" w14:textId="77777777" w:rsidR="005F5084" w:rsidRDefault="005F5084">
      <w:pPr>
        <w:pStyle w:val="CommentText"/>
      </w:pPr>
      <w:r>
        <w:rPr>
          <w:rStyle w:val="CommentReference"/>
        </w:rPr>
        <w:annotationRef/>
      </w:r>
      <w:r>
        <w:t xml:space="preserve">Payment </w:t>
      </w:r>
      <w:r>
        <w:t>term, in calendar days</w:t>
      </w:r>
    </w:p>
  </w:comment>
  <w:comment w:id="14" w:author="Elvinas" w:date="2015-07-27T09:29:00Z" w:initials="E">
    <w:p w14:paraId="4EAB4A54" w14:textId="77777777" w:rsidR="005F5084" w:rsidRDefault="005F5084" w:rsidP="005F5084">
      <w:pPr>
        <w:pStyle w:val="CommentText"/>
      </w:pPr>
      <w:r>
        <w:rPr>
          <w:rStyle w:val="CommentReference"/>
        </w:rPr>
        <w:annotationRef/>
      </w:r>
      <w:r>
        <w:t xml:space="preserve">Payment </w:t>
      </w:r>
      <w:r>
        <w:t>term, in calendar days, in words</w:t>
      </w:r>
    </w:p>
    <w:p w14:paraId="1C4F69F6" w14:textId="77777777" w:rsidR="005F5084" w:rsidRDefault="005F5084">
      <w:pPr>
        <w:pStyle w:val="CommentText"/>
      </w:pPr>
    </w:p>
  </w:comment>
  <w:comment w:id="21" w:author="Elvinas" w:date="2015-07-27T09:32:00Z" w:initials="E">
    <w:p w14:paraId="2DA0B5FF" w14:textId="77777777" w:rsidR="00592C38" w:rsidRDefault="00592C38">
      <w:pPr>
        <w:pStyle w:val="CommentText"/>
      </w:pPr>
      <w:r>
        <w:rPr>
          <w:rStyle w:val="CommentReference"/>
        </w:rPr>
        <w:annotationRef/>
      </w:r>
      <w:r>
        <w:t xml:space="preserve">Credit </w:t>
      </w:r>
      <w:r>
        <w:t>amount, in numbers</w:t>
      </w:r>
    </w:p>
  </w:comment>
  <w:comment w:id="23" w:author="Elvinas" w:date="2015-07-27T09:32:00Z" w:initials="E">
    <w:p w14:paraId="0972B0E3" w14:textId="77777777" w:rsidR="00592C38" w:rsidRDefault="00592C38">
      <w:pPr>
        <w:pStyle w:val="CommentText"/>
      </w:pPr>
      <w:r>
        <w:rPr>
          <w:rStyle w:val="CommentReference"/>
        </w:rPr>
        <w:annotationRef/>
      </w:r>
      <w:r>
        <w:t xml:space="preserve">Credit </w:t>
      </w:r>
      <w:r>
        <w:t>amount, in words</w:t>
      </w:r>
    </w:p>
  </w:comment>
  <w:comment w:id="28" w:author="Elvinas" w:date="2015-07-27T09:33:00Z" w:initials="E">
    <w:p w14:paraId="0FF89F41" w14:textId="77777777" w:rsidR="00592C38" w:rsidRDefault="00592C38">
      <w:pPr>
        <w:pStyle w:val="CommentText"/>
      </w:pPr>
      <w:r>
        <w:rPr>
          <w:rStyle w:val="CommentReference"/>
        </w:rPr>
        <w:annotationRef/>
      </w:r>
      <w:r>
        <w:t xml:space="preserve">Contract </w:t>
      </w:r>
      <w:r>
        <w:t>valid until this date</w:t>
      </w:r>
    </w:p>
  </w:comment>
  <w:comment w:id="30" w:author="Elvinas" w:date="2015-07-27T09:34:00Z" w:initials="E">
    <w:p w14:paraId="50022939" w14:textId="77777777" w:rsidR="00592C38" w:rsidRDefault="00592C38">
      <w:pPr>
        <w:pStyle w:val="CommentText"/>
      </w:pPr>
      <w:r>
        <w:rPr>
          <w:rStyle w:val="CommentReference"/>
        </w:rPr>
        <w:annotationRef/>
      </w:r>
      <w:r>
        <w:t xml:space="preserve">Company‘s </w:t>
      </w:r>
      <w:r>
        <w:t>name</w:t>
      </w:r>
    </w:p>
  </w:comment>
  <w:comment w:id="31" w:author="Elvinas" w:date="2015-07-27T09:34:00Z" w:initials="E">
    <w:p w14:paraId="7DF45AC7" w14:textId="77777777" w:rsidR="00592C38" w:rsidRDefault="00592C38">
      <w:pPr>
        <w:pStyle w:val="CommentText"/>
      </w:pPr>
      <w:r>
        <w:rPr>
          <w:rStyle w:val="CommentReference"/>
        </w:rPr>
        <w:annotationRef/>
      </w:r>
      <w:r>
        <w:t xml:space="preserve">Company‘s </w:t>
      </w:r>
      <w:r>
        <w:t>address</w:t>
      </w:r>
    </w:p>
  </w:comment>
  <w:comment w:id="32" w:author="Elvinas" w:date="2015-07-27T09:35:00Z" w:initials="E">
    <w:p w14:paraId="224B73CA" w14:textId="77777777" w:rsidR="00592C38" w:rsidRDefault="00592C38">
      <w:pPr>
        <w:pStyle w:val="CommentText"/>
      </w:pPr>
      <w:r>
        <w:rPr>
          <w:rStyle w:val="CommentReference"/>
        </w:rPr>
        <w:annotationRef/>
      </w:r>
      <w:r>
        <w:t xml:space="preserve">Company‘s </w:t>
      </w:r>
      <w:r>
        <w:t>code</w:t>
      </w:r>
    </w:p>
  </w:comment>
  <w:comment w:id="33" w:author="Elvinas" w:date="2015-07-27T09:35:00Z" w:initials="E">
    <w:p w14:paraId="43A5CAA6" w14:textId="77777777" w:rsidR="00592C38" w:rsidRDefault="00592C38">
      <w:pPr>
        <w:pStyle w:val="CommentText"/>
      </w:pPr>
      <w:r>
        <w:rPr>
          <w:rStyle w:val="CommentReference"/>
        </w:rPr>
        <w:annotationRef/>
      </w:r>
      <w:r>
        <w:t xml:space="preserve">Company‘s </w:t>
      </w:r>
      <w:r>
        <w:t>VAT code</w:t>
      </w:r>
    </w:p>
  </w:comment>
  <w:comment w:id="34" w:author="Elvinas" w:date="2015-07-27T09:35:00Z" w:initials="E">
    <w:p w14:paraId="4A5C19F8" w14:textId="77777777" w:rsidR="00592C38" w:rsidRDefault="00592C38">
      <w:pPr>
        <w:pStyle w:val="CommentText"/>
      </w:pPr>
      <w:r>
        <w:rPr>
          <w:rStyle w:val="CommentReference"/>
        </w:rPr>
        <w:annotationRef/>
      </w:r>
      <w:r>
        <w:t xml:space="preserve">Company‘s </w:t>
      </w:r>
      <w:r>
        <w:t>bank account</w:t>
      </w:r>
    </w:p>
  </w:comment>
  <w:comment w:id="35" w:author="Elvinas" w:date="2015-07-27T09:36:00Z" w:initials="E">
    <w:p w14:paraId="4A5D2CDD" w14:textId="77777777" w:rsidR="00592C38" w:rsidRDefault="00592C38">
      <w:pPr>
        <w:pStyle w:val="CommentText"/>
      </w:pPr>
      <w:r>
        <w:rPr>
          <w:rStyle w:val="CommentReference"/>
        </w:rPr>
        <w:annotationRef/>
      </w:r>
      <w:r>
        <w:t xml:space="preserve">Company‘s </w:t>
      </w:r>
      <w:r>
        <w:t>bank name</w:t>
      </w:r>
    </w:p>
  </w:comment>
  <w:comment w:id="36" w:author="Elvinas" w:date="2015-07-27T09:36:00Z" w:initials="E">
    <w:p w14:paraId="738EF818" w14:textId="77777777" w:rsidR="00592C38" w:rsidRDefault="00592C38">
      <w:pPr>
        <w:pStyle w:val="CommentText"/>
      </w:pPr>
      <w:r>
        <w:rPr>
          <w:rStyle w:val="CommentReference"/>
        </w:rPr>
        <w:annotationRef/>
      </w:r>
      <w:r>
        <w:t xml:space="preserve">Company‘s </w:t>
      </w:r>
      <w:r>
        <w:t>bank code</w:t>
      </w:r>
    </w:p>
  </w:comment>
  <w:comment w:id="37" w:author="Elvinas" w:date="2015-07-27T09:37:00Z" w:initials="E">
    <w:p w14:paraId="4ED09A71" w14:textId="77777777" w:rsidR="00592C38" w:rsidRDefault="00592C38">
      <w:pPr>
        <w:pStyle w:val="CommentText"/>
      </w:pPr>
      <w:r>
        <w:rPr>
          <w:rStyle w:val="CommentReference"/>
        </w:rPr>
        <w:annotationRef/>
      </w:r>
      <w:r>
        <w:t xml:space="preserve">Company‘s </w:t>
      </w:r>
      <w:r>
        <w:t>phone number</w:t>
      </w:r>
    </w:p>
  </w:comment>
  <w:comment w:id="38" w:author="Elvinas" w:date="2015-07-27T09:37:00Z" w:initials="E">
    <w:p w14:paraId="33C1C648" w14:textId="77777777" w:rsidR="00592C38" w:rsidRDefault="00592C38">
      <w:pPr>
        <w:pStyle w:val="CommentText"/>
      </w:pPr>
      <w:r>
        <w:rPr>
          <w:rStyle w:val="CommentReference"/>
        </w:rPr>
        <w:annotationRef/>
      </w:r>
      <w:r>
        <w:t xml:space="preserve">Company‘s </w:t>
      </w:r>
      <w:r>
        <w:t>fax number</w:t>
      </w:r>
    </w:p>
  </w:comment>
  <w:comment w:id="39" w:author="Elvinas" w:date="2015-07-27T09:37:00Z" w:initials="E">
    <w:p w14:paraId="2BE07AD8" w14:textId="77777777" w:rsidR="00592C38" w:rsidRDefault="00592C38">
      <w:pPr>
        <w:pStyle w:val="CommentText"/>
      </w:pPr>
      <w:r>
        <w:rPr>
          <w:rStyle w:val="CommentReference"/>
        </w:rPr>
        <w:annotationRef/>
      </w:r>
      <w:r>
        <w:t xml:space="preserve">Company‘s </w:t>
      </w:r>
      <w:r>
        <w:t>email address</w:t>
      </w:r>
    </w:p>
  </w:comment>
  <w:comment w:id="40" w:author="Elvinas" w:date="2015-07-27T09:39:00Z" w:initials="E">
    <w:p w14:paraId="5DD57D45" w14:textId="77777777" w:rsidR="00592C38" w:rsidRDefault="00592C38">
      <w:pPr>
        <w:pStyle w:val="CommentText"/>
      </w:pPr>
      <w:r>
        <w:rPr>
          <w:rStyle w:val="CommentReference"/>
        </w:rPr>
        <w:annotationRef/>
      </w:r>
      <w:r>
        <w:t xml:space="preserve">Same </w:t>
      </w:r>
      <w:r>
        <w:t>fields, just for customer</w:t>
      </w:r>
    </w:p>
  </w:comment>
  <w:comment w:id="41" w:author="Elvinas" w:date="2015-07-27T09:38:00Z" w:initials="E">
    <w:p w14:paraId="6233A0DF" w14:textId="77777777" w:rsidR="00592C38" w:rsidRDefault="00592C38">
      <w:pPr>
        <w:pStyle w:val="CommentText"/>
      </w:pPr>
      <w:r>
        <w:rPr>
          <w:rStyle w:val="CommentReference"/>
        </w:rPr>
        <w:annotationRef/>
      </w:r>
      <w:r>
        <w:t xml:space="preserve">Company </w:t>
      </w:r>
      <w:r>
        <w:t>employee‘s position</w:t>
      </w:r>
    </w:p>
  </w:comment>
  <w:comment w:id="42" w:author="Elvinas" w:date="2015-07-27T09:38:00Z" w:initials="E">
    <w:p w14:paraId="71AF7EEC" w14:textId="77777777" w:rsidR="00592C38" w:rsidRDefault="00592C38">
      <w:pPr>
        <w:pStyle w:val="CommentText"/>
      </w:pPr>
      <w:r>
        <w:rPr>
          <w:rStyle w:val="CommentReference"/>
        </w:rPr>
        <w:annotationRef/>
      </w:r>
      <w:r>
        <w:t xml:space="preserve">Company‘s </w:t>
      </w:r>
      <w:r>
        <w:t>employee signing the contract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24A8B2" w15:done="0"/>
  <w15:commentEx w15:paraId="67687FAA" w15:done="0"/>
  <w15:commentEx w15:paraId="2EF69625" w15:done="0"/>
  <w15:commentEx w15:paraId="44EAC6CF" w15:done="0"/>
  <w15:commentEx w15:paraId="7DD9C3F8" w15:done="0"/>
  <w15:commentEx w15:paraId="263FF9F4" w15:done="0"/>
  <w15:commentEx w15:paraId="7F64DF07" w15:done="0"/>
  <w15:commentEx w15:paraId="5BCD0421" w15:done="0"/>
  <w15:commentEx w15:paraId="1673DC93" w15:done="0"/>
  <w15:commentEx w15:paraId="6324581A" w15:done="0"/>
  <w15:commentEx w15:paraId="0454CFCA" w15:done="0"/>
  <w15:commentEx w15:paraId="44B432E7" w15:done="0"/>
  <w15:commentEx w15:paraId="50119C70" w15:done="0"/>
  <w15:commentEx w15:paraId="1C4F69F6" w15:done="0"/>
  <w15:commentEx w15:paraId="2DA0B5FF" w15:done="0"/>
  <w15:commentEx w15:paraId="0972B0E3" w15:done="0"/>
  <w15:commentEx w15:paraId="0FF89F41" w15:done="0"/>
  <w15:commentEx w15:paraId="50022939" w15:done="0"/>
  <w15:commentEx w15:paraId="7DF45AC7" w15:done="0"/>
  <w15:commentEx w15:paraId="224B73CA" w15:done="0"/>
  <w15:commentEx w15:paraId="43A5CAA6" w15:done="0"/>
  <w15:commentEx w15:paraId="4A5C19F8" w15:done="0"/>
  <w15:commentEx w15:paraId="4A5D2CDD" w15:done="0"/>
  <w15:commentEx w15:paraId="738EF818" w15:done="0"/>
  <w15:commentEx w15:paraId="4ED09A71" w15:done="0"/>
  <w15:commentEx w15:paraId="33C1C648" w15:done="0"/>
  <w15:commentEx w15:paraId="2BE07AD8" w15:done="0"/>
  <w15:commentEx w15:paraId="5DD57D45" w15:done="0"/>
  <w15:commentEx w15:paraId="6233A0DF" w15:done="0"/>
  <w15:commentEx w15:paraId="71AF7E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90E8C" w14:textId="77777777" w:rsidR="00772F1C" w:rsidRDefault="00772F1C">
      <w:r>
        <w:separator/>
      </w:r>
    </w:p>
  </w:endnote>
  <w:endnote w:type="continuationSeparator" w:id="0">
    <w:p w14:paraId="037D0B49" w14:textId="77777777" w:rsidR="00772F1C" w:rsidRDefault="00772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BA"/>
    <w:family w:val="roman"/>
    <w:pitch w:val="variable"/>
    <w:sig w:usb0="E0000AFF" w:usb1="500078FF" w:usb2="00000021" w:usb3="00000000" w:csb0="000001BF" w:csb1="00000000"/>
  </w:font>
  <w:font w:name="Georgia">
    <w:panose1 w:val="02040502050405020303"/>
    <w:charset w:val="BA"/>
    <w:family w:val="roman"/>
    <w:pitch w:val="variable"/>
    <w:sig w:usb0="00000287" w:usb1="00000000" w:usb2="00000000" w:usb3="00000000" w:csb0="0000009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9CD0F" w14:textId="77777777" w:rsidR="003E1C1C" w:rsidRPr="009514B4" w:rsidRDefault="00546F22">
    <w:pPr>
      <w:tabs>
        <w:tab w:val="center" w:pos="4844"/>
        <w:tab w:val="right" w:pos="9689"/>
      </w:tabs>
      <w:jc w:val="center"/>
      <w:rPr>
        <w:rFonts w:ascii="Times New Roman" w:hAnsi="Times New Roman" w:cs="Times New Roman"/>
      </w:rPr>
    </w:pPr>
    <w:r w:rsidRPr="009514B4">
      <w:rPr>
        <w:rFonts w:ascii="Times New Roman" w:hAnsi="Times New Roman" w:cs="Times New Roman"/>
      </w:rPr>
      <w:fldChar w:fldCharType="begin"/>
    </w:r>
    <w:r w:rsidR="002D46B9" w:rsidRPr="009514B4">
      <w:rPr>
        <w:rFonts w:ascii="Times New Roman" w:hAnsi="Times New Roman" w:cs="Times New Roman"/>
      </w:rPr>
      <w:instrText>PAGE</w:instrText>
    </w:r>
    <w:r w:rsidRPr="009514B4">
      <w:rPr>
        <w:rFonts w:ascii="Times New Roman" w:hAnsi="Times New Roman" w:cs="Times New Roman"/>
      </w:rPr>
      <w:fldChar w:fldCharType="separate"/>
    </w:r>
    <w:r w:rsidR="003769A5">
      <w:rPr>
        <w:rFonts w:ascii="Times New Roman" w:hAnsi="Times New Roman" w:cs="Times New Roman"/>
        <w:noProof/>
      </w:rPr>
      <w:t>1</w:t>
    </w:r>
    <w:r w:rsidRPr="009514B4">
      <w:rPr>
        <w:rFonts w:ascii="Times New Roman" w:hAnsi="Times New Roman" w:cs="Times New Roman"/>
      </w:rPr>
      <w:fldChar w:fldCharType="end"/>
    </w:r>
  </w:p>
  <w:p w14:paraId="5FECAB03" w14:textId="77777777" w:rsidR="003E1C1C" w:rsidRDefault="003E1C1C">
    <w:pPr>
      <w:tabs>
        <w:tab w:val="center" w:pos="4844"/>
        <w:tab w:val="right" w:pos="968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2F597" w14:textId="77777777" w:rsidR="00772F1C" w:rsidRDefault="00772F1C">
      <w:r>
        <w:separator/>
      </w:r>
    </w:p>
  </w:footnote>
  <w:footnote w:type="continuationSeparator" w:id="0">
    <w:p w14:paraId="314BA6CD" w14:textId="77777777" w:rsidR="00772F1C" w:rsidRDefault="00772F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A4408"/>
    <w:multiLevelType w:val="hybridMultilevel"/>
    <w:tmpl w:val="89A8634A"/>
    <w:lvl w:ilvl="0" w:tplc="900CAD72">
      <w:start w:val="7"/>
      <w:numFmt w:val="bullet"/>
      <w:lvlText w:val="-"/>
      <w:lvlJc w:val="left"/>
      <w:pPr>
        <w:ind w:left="927" w:hanging="360"/>
      </w:pPr>
      <w:rPr>
        <w:rFonts w:ascii="Times New Roman" w:eastAsia="Times New Roman" w:hAnsi="Times New Roman" w:cs="Times New Roman" w:hint="default"/>
      </w:rPr>
    </w:lvl>
    <w:lvl w:ilvl="1" w:tplc="04270003" w:tentative="1">
      <w:start w:val="1"/>
      <w:numFmt w:val="bullet"/>
      <w:lvlText w:val="o"/>
      <w:lvlJc w:val="left"/>
      <w:pPr>
        <w:ind w:left="1647" w:hanging="360"/>
      </w:pPr>
      <w:rPr>
        <w:rFonts w:ascii="Courier New" w:hAnsi="Courier New" w:cs="Courier New" w:hint="default"/>
      </w:rPr>
    </w:lvl>
    <w:lvl w:ilvl="2" w:tplc="04270005" w:tentative="1">
      <w:start w:val="1"/>
      <w:numFmt w:val="bullet"/>
      <w:lvlText w:val=""/>
      <w:lvlJc w:val="left"/>
      <w:pPr>
        <w:ind w:left="2367" w:hanging="360"/>
      </w:pPr>
      <w:rPr>
        <w:rFonts w:ascii="Wingdings" w:hAnsi="Wingdings" w:hint="default"/>
      </w:rPr>
    </w:lvl>
    <w:lvl w:ilvl="3" w:tplc="04270001" w:tentative="1">
      <w:start w:val="1"/>
      <w:numFmt w:val="bullet"/>
      <w:lvlText w:val=""/>
      <w:lvlJc w:val="left"/>
      <w:pPr>
        <w:ind w:left="3087" w:hanging="360"/>
      </w:pPr>
      <w:rPr>
        <w:rFonts w:ascii="Symbol" w:hAnsi="Symbol" w:hint="default"/>
      </w:rPr>
    </w:lvl>
    <w:lvl w:ilvl="4" w:tplc="04270003" w:tentative="1">
      <w:start w:val="1"/>
      <w:numFmt w:val="bullet"/>
      <w:lvlText w:val="o"/>
      <w:lvlJc w:val="left"/>
      <w:pPr>
        <w:ind w:left="3807" w:hanging="360"/>
      </w:pPr>
      <w:rPr>
        <w:rFonts w:ascii="Courier New" w:hAnsi="Courier New" w:cs="Courier New" w:hint="default"/>
      </w:rPr>
    </w:lvl>
    <w:lvl w:ilvl="5" w:tplc="04270005" w:tentative="1">
      <w:start w:val="1"/>
      <w:numFmt w:val="bullet"/>
      <w:lvlText w:val=""/>
      <w:lvlJc w:val="left"/>
      <w:pPr>
        <w:ind w:left="4527" w:hanging="360"/>
      </w:pPr>
      <w:rPr>
        <w:rFonts w:ascii="Wingdings" w:hAnsi="Wingdings" w:hint="default"/>
      </w:rPr>
    </w:lvl>
    <w:lvl w:ilvl="6" w:tplc="04270001" w:tentative="1">
      <w:start w:val="1"/>
      <w:numFmt w:val="bullet"/>
      <w:lvlText w:val=""/>
      <w:lvlJc w:val="left"/>
      <w:pPr>
        <w:ind w:left="5247" w:hanging="360"/>
      </w:pPr>
      <w:rPr>
        <w:rFonts w:ascii="Symbol" w:hAnsi="Symbol" w:hint="default"/>
      </w:rPr>
    </w:lvl>
    <w:lvl w:ilvl="7" w:tplc="04270003" w:tentative="1">
      <w:start w:val="1"/>
      <w:numFmt w:val="bullet"/>
      <w:lvlText w:val="o"/>
      <w:lvlJc w:val="left"/>
      <w:pPr>
        <w:ind w:left="5967" w:hanging="360"/>
      </w:pPr>
      <w:rPr>
        <w:rFonts w:ascii="Courier New" w:hAnsi="Courier New" w:cs="Courier New" w:hint="default"/>
      </w:rPr>
    </w:lvl>
    <w:lvl w:ilvl="8" w:tplc="04270005" w:tentative="1">
      <w:start w:val="1"/>
      <w:numFmt w:val="bullet"/>
      <w:lvlText w:val=""/>
      <w:lvlJc w:val="left"/>
      <w:pPr>
        <w:ind w:left="6687" w:hanging="360"/>
      </w:pPr>
      <w:rPr>
        <w:rFonts w:ascii="Wingdings" w:hAnsi="Wingdings" w:hint="default"/>
      </w:rPr>
    </w:lvl>
  </w:abstractNum>
  <w:abstractNum w:abstractNumId="1">
    <w:nsid w:val="7F7F713E"/>
    <w:multiLevelType w:val="multilevel"/>
    <w:tmpl w:val="B9488E2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ascii="Times New Roman" w:hAnsi="Times New Roman" w:cs="Times New Roman"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vinas">
    <w15:presenceInfo w15:providerId="None" w15:userId="Elvinas"/>
  </w15:person>
  <w15:person w15:author="Rytis Val">
    <w15:presenceInfo w15:providerId="Windows Live" w15:userId="eacdf5dd387a3d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2"/>
  </w:compat>
  <w:rsids>
    <w:rsidRoot w:val="003E1C1C"/>
    <w:rsid w:val="00015A93"/>
    <w:rsid w:val="000207CA"/>
    <w:rsid w:val="00033DAD"/>
    <w:rsid w:val="00043C89"/>
    <w:rsid w:val="00047A7A"/>
    <w:rsid w:val="00056F67"/>
    <w:rsid w:val="00062605"/>
    <w:rsid w:val="0006464D"/>
    <w:rsid w:val="00096110"/>
    <w:rsid w:val="000C427F"/>
    <w:rsid w:val="000D736C"/>
    <w:rsid w:val="000E7F4A"/>
    <w:rsid w:val="0011327B"/>
    <w:rsid w:val="001576A6"/>
    <w:rsid w:val="001972CB"/>
    <w:rsid w:val="001A138E"/>
    <w:rsid w:val="001B1E66"/>
    <w:rsid w:val="001B7E50"/>
    <w:rsid w:val="001C3AFC"/>
    <w:rsid w:val="00206E1B"/>
    <w:rsid w:val="00237622"/>
    <w:rsid w:val="00237D74"/>
    <w:rsid w:val="00244D04"/>
    <w:rsid w:val="00261BB5"/>
    <w:rsid w:val="0028074C"/>
    <w:rsid w:val="002A1FB1"/>
    <w:rsid w:val="002A2D70"/>
    <w:rsid w:val="002D46B9"/>
    <w:rsid w:val="002E33FB"/>
    <w:rsid w:val="002F254F"/>
    <w:rsid w:val="002F6951"/>
    <w:rsid w:val="002F78F5"/>
    <w:rsid w:val="00301E26"/>
    <w:rsid w:val="00307338"/>
    <w:rsid w:val="0032604C"/>
    <w:rsid w:val="0034794A"/>
    <w:rsid w:val="0037106F"/>
    <w:rsid w:val="003769A5"/>
    <w:rsid w:val="00395ACD"/>
    <w:rsid w:val="003A21E2"/>
    <w:rsid w:val="003A3DA9"/>
    <w:rsid w:val="003C255A"/>
    <w:rsid w:val="003C5F17"/>
    <w:rsid w:val="003C70BD"/>
    <w:rsid w:val="003E1C1C"/>
    <w:rsid w:val="00416DE8"/>
    <w:rsid w:val="00442964"/>
    <w:rsid w:val="004620CF"/>
    <w:rsid w:val="0047464F"/>
    <w:rsid w:val="004B6B3F"/>
    <w:rsid w:val="004D305B"/>
    <w:rsid w:val="004E533C"/>
    <w:rsid w:val="004F3274"/>
    <w:rsid w:val="00516FC1"/>
    <w:rsid w:val="00546F22"/>
    <w:rsid w:val="00562274"/>
    <w:rsid w:val="00582955"/>
    <w:rsid w:val="00584039"/>
    <w:rsid w:val="00592C38"/>
    <w:rsid w:val="005A3D20"/>
    <w:rsid w:val="005B614E"/>
    <w:rsid w:val="005C23AD"/>
    <w:rsid w:val="005D76C0"/>
    <w:rsid w:val="005F5084"/>
    <w:rsid w:val="00603E75"/>
    <w:rsid w:val="00611481"/>
    <w:rsid w:val="006161E5"/>
    <w:rsid w:val="006171E8"/>
    <w:rsid w:val="00624C86"/>
    <w:rsid w:val="00627237"/>
    <w:rsid w:val="00634DAC"/>
    <w:rsid w:val="00654DCF"/>
    <w:rsid w:val="00661C2E"/>
    <w:rsid w:val="006A0008"/>
    <w:rsid w:val="006B7758"/>
    <w:rsid w:val="006D5038"/>
    <w:rsid w:val="006E2BEA"/>
    <w:rsid w:val="006E7A85"/>
    <w:rsid w:val="00731D3F"/>
    <w:rsid w:val="00755D04"/>
    <w:rsid w:val="00772F1C"/>
    <w:rsid w:val="00774814"/>
    <w:rsid w:val="0077600B"/>
    <w:rsid w:val="007B1808"/>
    <w:rsid w:val="00834C34"/>
    <w:rsid w:val="00835861"/>
    <w:rsid w:val="0084185C"/>
    <w:rsid w:val="008423E4"/>
    <w:rsid w:val="00843936"/>
    <w:rsid w:val="008D7E72"/>
    <w:rsid w:val="008E7164"/>
    <w:rsid w:val="00905123"/>
    <w:rsid w:val="009124D7"/>
    <w:rsid w:val="00914F14"/>
    <w:rsid w:val="00940769"/>
    <w:rsid w:val="009514B4"/>
    <w:rsid w:val="00954410"/>
    <w:rsid w:val="009647AB"/>
    <w:rsid w:val="009C0400"/>
    <w:rsid w:val="009C1AC8"/>
    <w:rsid w:val="009C2402"/>
    <w:rsid w:val="009E1256"/>
    <w:rsid w:val="009F1282"/>
    <w:rsid w:val="00A62504"/>
    <w:rsid w:val="00A73D25"/>
    <w:rsid w:val="00A76B22"/>
    <w:rsid w:val="00A94CDD"/>
    <w:rsid w:val="00A95FD3"/>
    <w:rsid w:val="00A96BF6"/>
    <w:rsid w:val="00AB1665"/>
    <w:rsid w:val="00AC0FB9"/>
    <w:rsid w:val="00AE1AFC"/>
    <w:rsid w:val="00AE7092"/>
    <w:rsid w:val="00B26FF2"/>
    <w:rsid w:val="00B41E4E"/>
    <w:rsid w:val="00B57DA3"/>
    <w:rsid w:val="00B7147D"/>
    <w:rsid w:val="00BC65F3"/>
    <w:rsid w:val="00BC7EC7"/>
    <w:rsid w:val="00BD2660"/>
    <w:rsid w:val="00BD30E9"/>
    <w:rsid w:val="00BF5470"/>
    <w:rsid w:val="00C03B96"/>
    <w:rsid w:val="00C110BA"/>
    <w:rsid w:val="00C45F11"/>
    <w:rsid w:val="00C91C4A"/>
    <w:rsid w:val="00CA15AA"/>
    <w:rsid w:val="00CA6239"/>
    <w:rsid w:val="00CE304F"/>
    <w:rsid w:val="00CE653A"/>
    <w:rsid w:val="00CF2D8F"/>
    <w:rsid w:val="00D01872"/>
    <w:rsid w:val="00D14497"/>
    <w:rsid w:val="00D15585"/>
    <w:rsid w:val="00D329A0"/>
    <w:rsid w:val="00D57AFD"/>
    <w:rsid w:val="00D64217"/>
    <w:rsid w:val="00D6765D"/>
    <w:rsid w:val="00D93AF1"/>
    <w:rsid w:val="00DA24FE"/>
    <w:rsid w:val="00DB649E"/>
    <w:rsid w:val="00DB6F69"/>
    <w:rsid w:val="00DD58CF"/>
    <w:rsid w:val="00DD78F6"/>
    <w:rsid w:val="00DF4C2F"/>
    <w:rsid w:val="00E071A7"/>
    <w:rsid w:val="00E10B88"/>
    <w:rsid w:val="00E51635"/>
    <w:rsid w:val="00E61AE3"/>
    <w:rsid w:val="00E636FB"/>
    <w:rsid w:val="00E9168A"/>
    <w:rsid w:val="00E92816"/>
    <w:rsid w:val="00EC3A6A"/>
    <w:rsid w:val="00ED27BB"/>
    <w:rsid w:val="00F33FD9"/>
    <w:rsid w:val="00F937DE"/>
    <w:rsid w:val="00FA6A31"/>
    <w:rsid w:val="00FC0C09"/>
    <w:rsid w:val="00FD7A9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61C8"/>
  <w15:docId w15:val="{6134A52D-B067-4D8D-A0D3-FA86E3D1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lang w:val="lt-LT" w:eastAsia="lt-LT"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6F22"/>
  </w:style>
  <w:style w:type="paragraph" w:styleId="Heading1">
    <w:name w:val="heading 1"/>
    <w:basedOn w:val="Normal"/>
    <w:next w:val="Normal"/>
    <w:rsid w:val="00546F22"/>
    <w:pPr>
      <w:keepNext/>
      <w:keepLines/>
      <w:spacing w:before="480" w:after="120"/>
      <w:contextualSpacing/>
      <w:outlineLvl w:val="0"/>
    </w:pPr>
    <w:rPr>
      <w:b/>
      <w:sz w:val="48"/>
    </w:rPr>
  </w:style>
  <w:style w:type="paragraph" w:styleId="Heading2">
    <w:name w:val="heading 2"/>
    <w:basedOn w:val="Normal"/>
    <w:next w:val="Normal"/>
    <w:rsid w:val="00546F22"/>
    <w:pPr>
      <w:keepNext/>
      <w:keepLines/>
      <w:spacing w:before="360" w:after="80"/>
      <w:contextualSpacing/>
      <w:outlineLvl w:val="1"/>
    </w:pPr>
    <w:rPr>
      <w:b/>
      <w:sz w:val="36"/>
    </w:rPr>
  </w:style>
  <w:style w:type="paragraph" w:styleId="Heading3">
    <w:name w:val="heading 3"/>
    <w:basedOn w:val="Normal"/>
    <w:next w:val="Normal"/>
    <w:rsid w:val="00546F22"/>
    <w:pPr>
      <w:keepNext/>
      <w:keepLines/>
      <w:widowControl/>
      <w:ind w:left="1304" w:hanging="736"/>
      <w:jc w:val="center"/>
      <w:outlineLvl w:val="2"/>
    </w:pPr>
    <w:rPr>
      <w:rFonts w:ascii="Times New Roman" w:eastAsia="Times New Roman" w:hAnsi="Times New Roman" w:cs="Times New Roman"/>
      <w:b/>
      <w:sz w:val="28"/>
    </w:rPr>
  </w:style>
  <w:style w:type="paragraph" w:styleId="Heading4">
    <w:name w:val="heading 4"/>
    <w:basedOn w:val="Normal"/>
    <w:next w:val="Normal"/>
    <w:rsid w:val="00546F22"/>
    <w:pPr>
      <w:keepNext/>
      <w:keepLines/>
      <w:spacing w:before="240" w:after="40"/>
      <w:contextualSpacing/>
      <w:outlineLvl w:val="3"/>
    </w:pPr>
    <w:rPr>
      <w:b/>
    </w:rPr>
  </w:style>
  <w:style w:type="paragraph" w:styleId="Heading5">
    <w:name w:val="heading 5"/>
    <w:basedOn w:val="Normal"/>
    <w:next w:val="Normal"/>
    <w:rsid w:val="00546F22"/>
    <w:pPr>
      <w:keepNext/>
      <w:keepLines/>
      <w:spacing w:before="220" w:after="40"/>
      <w:contextualSpacing/>
      <w:outlineLvl w:val="4"/>
    </w:pPr>
    <w:rPr>
      <w:b/>
      <w:sz w:val="22"/>
    </w:rPr>
  </w:style>
  <w:style w:type="paragraph" w:styleId="Heading6">
    <w:name w:val="heading 6"/>
    <w:basedOn w:val="Normal"/>
    <w:next w:val="Normal"/>
    <w:rsid w:val="00546F22"/>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46F22"/>
    <w:pPr>
      <w:keepNext/>
      <w:keepLines/>
      <w:spacing w:before="480" w:after="120"/>
      <w:contextualSpacing/>
    </w:pPr>
    <w:rPr>
      <w:b/>
      <w:sz w:val="72"/>
    </w:rPr>
  </w:style>
  <w:style w:type="paragraph" w:styleId="Subtitle">
    <w:name w:val="Subtitle"/>
    <w:basedOn w:val="Normal"/>
    <w:next w:val="Normal"/>
    <w:rsid w:val="00546F22"/>
    <w:pPr>
      <w:keepNext/>
      <w:keepLines/>
      <w:spacing w:before="360" w:after="80"/>
      <w:contextualSpacing/>
    </w:pPr>
    <w:rPr>
      <w:rFonts w:ascii="Georgia" w:eastAsia="Georgia" w:hAnsi="Georgia" w:cs="Georgia"/>
      <w:i/>
      <w:color w:val="666666"/>
      <w:sz w:val="48"/>
    </w:rPr>
  </w:style>
  <w:style w:type="table" w:customStyle="1" w:styleId="a">
    <w:basedOn w:val="TableNormal"/>
    <w:rsid w:val="00546F2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46F2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46F22"/>
    <w:tblPr>
      <w:tblStyleRowBandSize w:val="1"/>
      <w:tblStyleColBandSize w:val="1"/>
      <w:tblInd w:w="0" w:type="dxa"/>
      <w:tblCellMar>
        <w:top w:w="55" w:type="dxa"/>
        <w:left w:w="55" w:type="dxa"/>
        <w:bottom w:w="55" w:type="dxa"/>
        <w:right w:w="55" w:type="dxa"/>
      </w:tblCellMar>
    </w:tblPr>
  </w:style>
  <w:style w:type="table" w:customStyle="1" w:styleId="a2">
    <w:basedOn w:val="TableNormal"/>
    <w:rsid w:val="00546F22"/>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546F22"/>
    <w:tblPr>
      <w:tblStyleRowBandSize w:val="1"/>
      <w:tblStyleColBandSize w:val="1"/>
      <w:tblInd w:w="0" w:type="dxa"/>
      <w:tblCellMar>
        <w:top w:w="55" w:type="dxa"/>
        <w:left w:w="55" w:type="dxa"/>
        <w:bottom w:w="55" w:type="dxa"/>
        <w:right w:w="55" w:type="dxa"/>
      </w:tblCellMar>
    </w:tblPr>
  </w:style>
  <w:style w:type="paragraph" w:styleId="Header">
    <w:name w:val="header"/>
    <w:basedOn w:val="Normal"/>
    <w:link w:val="HeaderChar"/>
    <w:uiPriority w:val="99"/>
    <w:unhideWhenUsed/>
    <w:rsid w:val="009C1AC8"/>
    <w:pPr>
      <w:tabs>
        <w:tab w:val="center" w:pos="4819"/>
        <w:tab w:val="right" w:pos="9638"/>
      </w:tabs>
    </w:pPr>
  </w:style>
  <w:style w:type="character" w:customStyle="1" w:styleId="HeaderChar">
    <w:name w:val="Header Char"/>
    <w:basedOn w:val="DefaultParagraphFont"/>
    <w:link w:val="Header"/>
    <w:uiPriority w:val="99"/>
    <w:rsid w:val="009C1AC8"/>
  </w:style>
  <w:style w:type="paragraph" w:styleId="Footer">
    <w:name w:val="footer"/>
    <w:basedOn w:val="Normal"/>
    <w:link w:val="FooterChar"/>
    <w:uiPriority w:val="99"/>
    <w:unhideWhenUsed/>
    <w:rsid w:val="009C1AC8"/>
    <w:pPr>
      <w:tabs>
        <w:tab w:val="center" w:pos="4819"/>
        <w:tab w:val="right" w:pos="9638"/>
      </w:tabs>
    </w:pPr>
  </w:style>
  <w:style w:type="character" w:customStyle="1" w:styleId="FooterChar">
    <w:name w:val="Footer Char"/>
    <w:basedOn w:val="DefaultParagraphFont"/>
    <w:link w:val="Footer"/>
    <w:uiPriority w:val="99"/>
    <w:rsid w:val="009C1AC8"/>
  </w:style>
  <w:style w:type="paragraph" w:styleId="BalloonText">
    <w:name w:val="Balloon Text"/>
    <w:basedOn w:val="Normal"/>
    <w:link w:val="BalloonTextChar"/>
    <w:uiPriority w:val="99"/>
    <w:semiHidden/>
    <w:unhideWhenUsed/>
    <w:rsid w:val="009C1AC8"/>
    <w:rPr>
      <w:rFonts w:ascii="Tahoma" w:hAnsi="Tahoma" w:cs="Tahoma"/>
      <w:sz w:val="16"/>
      <w:szCs w:val="16"/>
    </w:rPr>
  </w:style>
  <w:style w:type="character" w:customStyle="1" w:styleId="BalloonTextChar">
    <w:name w:val="Balloon Text Char"/>
    <w:basedOn w:val="DefaultParagraphFont"/>
    <w:link w:val="BalloonText"/>
    <w:uiPriority w:val="99"/>
    <w:semiHidden/>
    <w:rsid w:val="009C1AC8"/>
    <w:rPr>
      <w:rFonts w:ascii="Tahoma" w:hAnsi="Tahoma" w:cs="Tahoma"/>
      <w:sz w:val="16"/>
      <w:szCs w:val="16"/>
    </w:rPr>
  </w:style>
  <w:style w:type="paragraph" w:styleId="ListParagraph">
    <w:name w:val="List Paragraph"/>
    <w:basedOn w:val="Normal"/>
    <w:uiPriority w:val="34"/>
    <w:qFormat/>
    <w:rsid w:val="00D93AF1"/>
    <w:pPr>
      <w:ind w:left="720"/>
      <w:contextualSpacing/>
    </w:pPr>
  </w:style>
  <w:style w:type="character" w:styleId="CommentReference">
    <w:name w:val="annotation reference"/>
    <w:basedOn w:val="DefaultParagraphFont"/>
    <w:uiPriority w:val="99"/>
    <w:semiHidden/>
    <w:unhideWhenUsed/>
    <w:rsid w:val="005F5084"/>
    <w:rPr>
      <w:sz w:val="16"/>
      <w:szCs w:val="16"/>
    </w:rPr>
  </w:style>
  <w:style w:type="paragraph" w:styleId="CommentText">
    <w:name w:val="annotation text"/>
    <w:basedOn w:val="Normal"/>
    <w:link w:val="CommentTextChar"/>
    <w:uiPriority w:val="99"/>
    <w:semiHidden/>
    <w:unhideWhenUsed/>
    <w:rsid w:val="005F5084"/>
    <w:rPr>
      <w:sz w:val="20"/>
    </w:rPr>
  </w:style>
  <w:style w:type="character" w:customStyle="1" w:styleId="CommentTextChar">
    <w:name w:val="Comment Text Char"/>
    <w:basedOn w:val="DefaultParagraphFont"/>
    <w:link w:val="CommentText"/>
    <w:uiPriority w:val="99"/>
    <w:semiHidden/>
    <w:rsid w:val="005F5084"/>
    <w:rPr>
      <w:sz w:val="20"/>
    </w:rPr>
  </w:style>
  <w:style w:type="paragraph" w:styleId="CommentSubject">
    <w:name w:val="annotation subject"/>
    <w:basedOn w:val="CommentText"/>
    <w:next w:val="CommentText"/>
    <w:link w:val="CommentSubjectChar"/>
    <w:uiPriority w:val="99"/>
    <w:semiHidden/>
    <w:unhideWhenUsed/>
    <w:rsid w:val="005F5084"/>
    <w:rPr>
      <w:b/>
      <w:bCs/>
    </w:rPr>
  </w:style>
  <w:style w:type="character" w:customStyle="1" w:styleId="CommentSubjectChar">
    <w:name w:val="Comment Subject Char"/>
    <w:basedOn w:val="CommentTextChar"/>
    <w:link w:val="CommentSubject"/>
    <w:uiPriority w:val="99"/>
    <w:semiHidden/>
    <w:rsid w:val="005F5084"/>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D0A2-1016-4B27-BFF5-81DD9F837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3608</Words>
  <Characters>20570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Ilgalaikes sutarties sablonas.doc.docx</vt:lpstr>
    </vt:vector>
  </TitlesOfParts>
  <Company/>
  <LinksUpToDate>false</LinksUpToDate>
  <CharactersWithSpaces>24130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Ilgalaikes sutarties sablonas.doc.docx</dc:title>
  <dc:creator>Rytis Valančiauskas</dc:creator>
  <cp:lastModifiedBy>Elvinas</cp:lastModifiedBy>
  <cp:revision>12</cp:revision>
  <cp:lastPrinted>2015-02-11T09:51:00Z</cp:lastPrinted>
  <dcterms:created xsi:type="dcterms:W3CDTF">2015-02-11T10:30:00Z</dcterms:created>
  <dcterms:modified xsi:type="dcterms:W3CDTF">2015-07-28T08:10:00Z</dcterms:modified>
</cp:coreProperties>
</file>